
<file path=[Content_Types].xml><?xml version="1.0" encoding="utf-8"?>
<Types xmlns="http://schemas.openxmlformats.org/package/2006/content-types">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5DE" w:rsidRDefault="003F1408">
      <w:pPr>
        <w:spacing w:line="100" w:lineRule="atLeast"/>
      </w:pPr>
      <w:r>
        <w:rPr>
          <w:noProof/>
        </w:rPr>
        <w:drawing>
          <wp:anchor distT="0" distB="0" distL="0" distR="0" simplePos="0" relativeHeight="251658240" behindDoc="0" locked="0" layoutInCell="1" allowOverlap="1">
            <wp:simplePos x="0" y="0"/>
            <wp:positionH relativeFrom="character">
              <wp:posOffset>18415</wp:posOffset>
            </wp:positionH>
            <wp:positionV relativeFrom="line">
              <wp:posOffset>0</wp:posOffset>
            </wp:positionV>
            <wp:extent cx="1916430" cy="714375"/>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rsidR="00D605DE" w:rsidRDefault="003F1408">
      <w:pPr>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rsidR="00D605DE" w:rsidRDefault="003F1408">
      <w:r>
        <w:t>March 22, 2013</w:t>
      </w:r>
    </w:p>
    <w:p w:rsidR="00D605DE" w:rsidRDefault="003F1408">
      <w:r>
        <w:t xml:space="preserve">Dear </w:t>
      </w:r>
      <w:r>
        <w:rPr>
          <w:i/>
        </w:rPr>
        <w:t>Physical Review B</w:t>
      </w:r>
      <w:r>
        <w:t xml:space="preserve"> Editor:</w:t>
      </w:r>
    </w:p>
    <w:p w:rsidR="00D605DE" w:rsidRDefault="00310029">
      <w:ins w:id="0" w:author="Alan" w:date="2013-04-05T07:30:00Z">
        <w:r>
          <w:t xml:space="preserve">On March </w:t>
        </w:r>
      </w:ins>
      <w:ins w:id="1" w:author="Alan" w:date="2013-04-05T07:32:00Z">
        <w:r>
          <w:t>23</w:t>
        </w:r>
      </w:ins>
      <w:ins w:id="2" w:author="Alan" w:date="2013-04-05T07:30:00Z">
        <w:r w:rsidR="00131AB6">
          <w:t xml:space="preserve">, 2013, </w:t>
        </w:r>
      </w:ins>
      <w:del w:id="3" w:author="Alan" w:date="2013-04-05T07:30:00Z">
        <w:r w:rsidR="00131AB6" w:rsidDel="00131AB6">
          <w:delText>W</w:delText>
        </w:r>
      </w:del>
      <w:ins w:id="4" w:author="Alan" w:date="2013-04-05T07:30:00Z">
        <w:r w:rsidR="00131AB6">
          <w:t>w</w:t>
        </w:r>
      </w:ins>
      <w:r w:rsidR="00131AB6">
        <w:t xml:space="preserve">e </w:t>
      </w:r>
      <w:del w:id="5" w:author="Alan" w:date="2013-04-05T07:30:00Z">
        <w:r w:rsidR="003F1408" w:rsidDel="00131AB6">
          <w:delText xml:space="preserve"> </w:delText>
        </w:r>
      </w:del>
      <w:r w:rsidR="003F1408">
        <w:t xml:space="preserve">submitted the manuscript titled “Evaluation of the virtual crystal approximation for predicting alloy vibrational mode properties and thermal conductivity” by Jason M. Larkin and Alan J. H. McGaughey for consideration for publication in </w:t>
      </w:r>
      <w:r w:rsidR="003F1408">
        <w:rPr>
          <w:i/>
        </w:rPr>
        <w:t>Physical Review B</w:t>
      </w:r>
      <w:r w:rsidR="003F1408">
        <w:t>.</w:t>
      </w:r>
    </w:p>
    <w:p w:rsidR="00D605DE" w:rsidRDefault="003F1408">
      <w:r>
        <w:t>We</w:t>
      </w:r>
      <w:del w:id="6" w:author="Alan" w:date="2013-04-05T07:29:00Z">
        <w:r w:rsidDel="00131AB6">
          <w:delText xml:space="preserve"> recently</w:delText>
        </w:r>
      </w:del>
      <w:r>
        <w:t xml:space="preserve"> received correspondence</w:t>
      </w:r>
      <w:ins w:id="7" w:author="Alan" w:date="2013-04-05T07:29:00Z">
        <w:r w:rsidR="00131AB6">
          <w:t xml:space="preserve"> on </w:t>
        </w:r>
        <w:proofErr w:type="gramStart"/>
        <w:r w:rsidR="00131AB6">
          <w:t xml:space="preserve">March </w:t>
        </w:r>
      </w:ins>
      <w:r>
        <w:t xml:space="preserve"> </w:t>
      </w:r>
      <w:ins w:id="8" w:author="Alan" w:date="2013-04-05T07:30:00Z">
        <w:r w:rsidR="00131AB6">
          <w:t>29</w:t>
        </w:r>
        <w:proofErr w:type="gramEnd"/>
        <w:r w:rsidR="00131AB6">
          <w:t xml:space="preserve">, 2013 </w:t>
        </w:r>
      </w:ins>
      <w:r>
        <w:t>indicating that our</w:t>
      </w:r>
      <w:del w:id="9" w:author="Alan" w:date="2013-04-05T07:35:00Z">
        <w:r w:rsidDel="00310029">
          <w:delText xml:space="preserve"> submitted</w:delText>
        </w:r>
      </w:del>
      <w:r>
        <w:t xml:space="preserve"> manuscript </w:t>
      </w:r>
      <w:del w:id="10" w:author="Alan" w:date="2013-04-05T07:34:00Z">
        <w:r w:rsidDel="00310029">
          <w:delText>did not meet the criteria of the</w:delText>
        </w:r>
      </w:del>
      <w:ins w:id="11" w:author="Alan" w:date="2013-04-05T07:34:00Z">
        <w:r w:rsidR="00310029">
          <w:t>was not suitable for</w:t>
        </w:r>
      </w:ins>
      <w:r>
        <w:t xml:space="preserve"> </w:t>
      </w:r>
      <w:r w:rsidRPr="00131AB6">
        <w:rPr>
          <w:i/>
          <w:rPrChange w:id="12" w:author="Alan" w:date="2013-04-05T07:30:00Z">
            <w:rPr/>
          </w:rPrChange>
        </w:rPr>
        <w:t>Physical Review B</w:t>
      </w:r>
      <w:del w:id="13" w:author="Alan" w:date="2013-04-05T07:30:00Z">
        <w:r w:rsidDel="00131AB6">
          <w:delText xml:space="preserve"> journal</w:delText>
        </w:r>
      </w:del>
      <w:r>
        <w:t>.  The</w:t>
      </w:r>
      <w:ins w:id="14" w:author="Alan" w:date="2013-04-05T07:34:00Z">
        <w:r w:rsidR="00310029">
          <w:t xml:space="preserve"> </w:t>
        </w:r>
      </w:ins>
      <w:ins w:id="15" w:author="Alan" w:date="2013-04-05T10:20:00Z">
        <w:r w:rsidR="00387FF6">
          <w:t>correspondence</w:t>
        </w:r>
      </w:ins>
      <w:del w:id="16" w:author="Alan" w:date="2013-04-05T07:34:00Z">
        <w:r w:rsidDel="00310029">
          <w:delText>se criteria</w:delText>
        </w:r>
      </w:del>
      <w:r>
        <w:t xml:space="preserve"> state</w:t>
      </w:r>
      <w:ins w:id="17" w:author="Alan" w:date="2013-04-05T07:34:00Z">
        <w:r w:rsidR="00310029">
          <w:t>d</w:t>
        </w:r>
      </w:ins>
      <w:r>
        <w:t xml:space="preserve"> that </w:t>
      </w:r>
      <w:ins w:id="18" w:author="Alan" w:date="2013-04-05T07:34:00Z">
        <w:r w:rsidR="00310029">
          <w:t>a</w:t>
        </w:r>
      </w:ins>
      <w:del w:id="19" w:author="Alan" w:date="2013-04-05T07:34:00Z">
        <w:r w:rsidDel="00310029">
          <w:delText>the</w:delText>
        </w:r>
      </w:del>
      <w:r>
        <w:t xml:space="preserve"> submitted manuscript should</w:t>
      </w:r>
      <w:del w:id="20" w:author="Alan" w:date="2013-04-05T07:30:00Z">
        <w:r w:rsidDel="00131AB6">
          <w:delText>,</w:delText>
        </w:r>
      </w:del>
      <w:r>
        <w:t xml:space="preserve"> “be of high quality and scientific interest, be recognized as an important contribution to the literature, and be of particular interest to our readers.”  We believe that, due to the length and rigor of our manuscript, it </w:t>
      </w:r>
      <w:ins w:id="21" w:author="Alan" w:date="2013-04-05T07:31:00Z">
        <w:r w:rsidR="00131AB6">
          <w:t>may not be immediately</w:t>
        </w:r>
      </w:ins>
      <w:del w:id="22" w:author="Alan" w:date="2013-04-05T07:31:00Z">
        <w:r w:rsidDel="00131AB6">
          <w:delText>is not</w:delText>
        </w:r>
      </w:del>
      <w:r>
        <w:t xml:space="preserve"> obvious that the</w:t>
      </w:r>
      <w:ins w:id="23" w:author="Alan" w:date="2013-04-05T07:35:00Z">
        <w:r w:rsidR="00310029">
          <w:t>se</w:t>
        </w:r>
      </w:ins>
      <w:r>
        <w:t xml:space="preserve"> criteria are satisfied. We believe that a full referee review is necessary to determine if our manuscript meets the</w:t>
      </w:r>
      <w:ins w:id="24" w:author="Alan" w:date="2013-04-05T07:31:00Z">
        <w:r w:rsidR="00131AB6">
          <w:t xml:space="preserve"> stated</w:t>
        </w:r>
      </w:ins>
      <w:r>
        <w:t xml:space="preserve"> criteria</w:t>
      </w:r>
      <w:del w:id="25" w:author="Alan" w:date="2013-04-05T07:31:00Z">
        <w:r w:rsidDel="00131AB6">
          <w:delText xml:space="preserve"> stated</w:delText>
        </w:r>
      </w:del>
      <w:r>
        <w:t xml:space="preserve">. We highlight below </w:t>
      </w:r>
      <w:ins w:id="26" w:author="Alan" w:date="2013-04-05T07:31:00Z">
        <w:r w:rsidR="00131AB6">
          <w:t>how</w:t>
        </w:r>
      </w:ins>
      <w:ins w:id="27" w:author="Alan" w:date="2013-04-05T10:21:00Z">
        <w:r w:rsidR="00387FF6">
          <w:t xml:space="preserve"> we believe that</w:t>
        </w:r>
      </w:ins>
      <w:del w:id="28" w:author="Alan" w:date="2013-04-05T07:31:00Z">
        <w:r w:rsidDel="00131AB6">
          <w:delText>the ways in which</w:delText>
        </w:r>
      </w:del>
      <w:r>
        <w:t xml:space="preserve"> our manuscript satisfies these requirements. </w:t>
      </w:r>
      <w:ins w:id="29" w:author="Alan" w:date="2013-04-05T07:32:00Z">
        <w:r w:rsidR="00131AB6">
          <w:t xml:space="preserve">Please </w:t>
        </w:r>
      </w:ins>
      <w:del w:id="30" w:author="Alan" w:date="2013-04-05T07:32:00Z">
        <w:r w:rsidDel="00131AB6">
          <w:delText>N</w:delText>
        </w:r>
      </w:del>
      <w:ins w:id="31" w:author="Alan" w:date="2013-04-05T07:32:00Z">
        <w:r w:rsidR="00131AB6">
          <w:t>n</w:t>
        </w:r>
      </w:ins>
      <w:r>
        <w:t xml:space="preserve">ote that reference numbers correspond to those used in </w:t>
      </w:r>
      <w:ins w:id="32" w:author="Alan" w:date="2013-04-05T10:21:00Z">
        <w:r w:rsidR="00387FF6">
          <w:t>the</w:t>
        </w:r>
      </w:ins>
      <w:del w:id="33" w:author="Alan" w:date="2013-04-05T10:21:00Z">
        <w:r w:rsidDel="00387FF6">
          <w:delText>our</w:delText>
        </w:r>
      </w:del>
      <w:r>
        <w:t xml:space="preserve"> submitted manuscript. </w:t>
      </w:r>
    </w:p>
    <w:p w:rsidR="00D605DE" w:rsidRPr="00081734" w:rsidRDefault="003F1408">
      <w:pPr>
        <w:rPr>
          <w:sz w:val="24"/>
          <w:szCs w:val="24"/>
          <w:rPrChange w:id="34" w:author="Alan" w:date="2013-04-05T07:36:00Z">
            <w:rPr/>
          </w:rPrChange>
        </w:rPr>
      </w:pPr>
      <w:r w:rsidRPr="00081734">
        <w:rPr>
          <w:b/>
          <w:bCs/>
          <w:sz w:val="24"/>
          <w:szCs w:val="24"/>
          <w:rPrChange w:id="35" w:author="Alan" w:date="2013-04-05T07:36:00Z">
            <w:rPr>
              <w:b/>
              <w:bCs/>
              <w:sz w:val="28"/>
              <w:szCs w:val="28"/>
            </w:rPr>
          </w:rPrChange>
        </w:rPr>
        <w:t xml:space="preserve">New Understanding of </w:t>
      </w:r>
      <w:commentRangeStart w:id="36"/>
      <w:r w:rsidRPr="00081734">
        <w:rPr>
          <w:b/>
          <w:bCs/>
          <w:sz w:val="24"/>
          <w:szCs w:val="24"/>
          <w:rPrChange w:id="37" w:author="Alan" w:date="2013-04-05T07:36:00Z">
            <w:rPr>
              <w:b/>
              <w:bCs/>
              <w:sz w:val="28"/>
              <w:szCs w:val="28"/>
            </w:rPr>
          </w:rPrChange>
        </w:rPr>
        <w:t>Physics</w:t>
      </w:r>
      <w:commentRangeEnd w:id="36"/>
      <w:r w:rsidR="008B21BE">
        <w:rPr>
          <w:rStyle w:val="CommentReference"/>
        </w:rPr>
        <w:commentReference w:id="36"/>
      </w:r>
    </w:p>
    <w:p w:rsidR="00081734" w:rsidRDefault="00081734">
      <w:pPr>
        <w:rPr>
          <w:ins w:id="38" w:author="Alan" w:date="2013-04-05T07:38:00Z"/>
        </w:rPr>
      </w:pPr>
      <w:ins w:id="39" w:author="Alan" w:date="2013-04-05T07:36:00Z">
        <w:r>
          <w:t>O</w:t>
        </w:r>
      </w:ins>
      <w:del w:id="40" w:author="Alan" w:date="2013-04-05T07:36:00Z">
        <w:r w:rsidR="003F1408" w:rsidDel="00081734">
          <w:delText>We believe that o</w:delText>
        </w:r>
      </w:del>
      <w:proofErr w:type="gramStart"/>
      <w:r w:rsidR="003F1408">
        <w:t>ur</w:t>
      </w:r>
      <w:proofErr w:type="gramEnd"/>
      <w:r w:rsidR="003F1408">
        <w:t xml:space="preserve"> manuscript </w:t>
      </w:r>
      <w:ins w:id="41" w:author="Alan" w:date="2013-04-05T07:36:00Z">
        <w:r>
          <w:t>provides original insight</w:t>
        </w:r>
      </w:ins>
      <w:del w:id="42" w:author="Alan" w:date="2013-04-05T07:36:00Z">
        <w:r w:rsidR="003F1408" w:rsidDel="00081734">
          <w:delText xml:space="preserve">demonstrates a new understanding of </w:delText>
        </w:r>
      </w:del>
      <w:ins w:id="43" w:author="Alan" w:date="2013-04-05T07:36:00Z">
        <w:r>
          <w:t xml:space="preserve"> into </w:t>
        </w:r>
      </w:ins>
      <w:r w:rsidR="003F1408">
        <w:t>the physics of</w:t>
      </w:r>
      <w:del w:id="44" w:author="Alan" w:date="2013-04-05T07:36:00Z">
        <w:r w:rsidR="003F1408" w:rsidDel="00081734">
          <w:delText xml:space="preserve"> </w:delText>
        </w:r>
      </w:del>
      <w:r w:rsidR="003F1408">
        <w:t xml:space="preserve"> thermal transport in disordered lattices</w:t>
      </w:r>
      <w:ins w:id="45" w:author="Alan" w:date="2013-04-05T07:45:00Z">
        <w:r w:rsidR="00792DF5">
          <w:t xml:space="preserve"> (i.e., isotopic solids and alloys)</w:t>
        </w:r>
      </w:ins>
      <w:r w:rsidR="003F1408">
        <w:t>.</w:t>
      </w:r>
      <w:ins w:id="46" w:author="Alan" w:date="2013-04-05T07:38:00Z">
        <w:r>
          <w:t xml:space="preserve"> Notably:</w:t>
        </w:r>
      </w:ins>
    </w:p>
    <w:p w:rsidR="008B21BE" w:rsidRDefault="00387FF6" w:rsidP="008B21BE">
      <w:pPr>
        <w:pStyle w:val="ListParagraph"/>
        <w:rPr>
          <w:ins w:id="47" w:author="Alan" w:date="2013-04-05T07:46:00Z"/>
        </w:rPr>
        <w:pPrChange w:id="48" w:author="Alan" w:date="2013-04-05T07:46:00Z">
          <w:pPr/>
        </w:pPrChange>
      </w:pPr>
      <w:ins w:id="49" w:author="Alan" w:date="2013-04-05T10:21:00Z">
        <w:r>
          <w:rPr>
            <w:i/>
          </w:rPr>
          <w:t xml:space="preserve">1. </w:t>
        </w:r>
      </w:ins>
      <w:ins w:id="50" w:author="Alan" w:date="2013-04-05T07:39:00Z">
        <w:r w:rsidR="00081734" w:rsidRPr="008B21BE">
          <w:rPr>
            <w:i/>
            <w:rPrChange w:id="51" w:author="Alan" w:date="2013-04-05T07:46:00Z">
              <w:rPr/>
            </w:rPrChange>
          </w:rPr>
          <w:t xml:space="preserve">The first </w:t>
        </w:r>
        <w:proofErr w:type="spellStart"/>
        <w:r w:rsidR="00081734" w:rsidRPr="008B21BE">
          <w:rPr>
            <w:i/>
            <w:rPrChange w:id="52" w:author="Alan" w:date="2013-04-05T07:46:00Z">
              <w:rPr/>
            </w:rPrChange>
          </w:rPr>
          <w:t>rigourous</w:t>
        </w:r>
        <w:proofErr w:type="spellEnd"/>
        <w:r w:rsidR="00081734" w:rsidRPr="008B21BE">
          <w:rPr>
            <w:i/>
            <w:rPrChange w:id="53" w:author="Alan" w:date="2013-04-05T07:46:00Z">
              <w:rPr/>
            </w:rPrChange>
          </w:rPr>
          <w:t xml:space="preserve"> test of the virtual crystal (VC) approximation when used in anharmonic lattice dynamics (ALD) calculations.</w:t>
        </w:r>
      </w:ins>
      <w:ins w:id="54" w:author="Alan" w:date="2013-04-05T07:40:00Z">
        <w:r w:rsidR="008B21BE">
          <w:t xml:space="preserve"> Th</w:t>
        </w:r>
      </w:ins>
      <w:ins w:id="55" w:author="Alan" w:date="2013-04-05T07:46:00Z">
        <w:r w:rsidR="008B21BE">
          <w:t>e VC-ALD</w:t>
        </w:r>
      </w:ins>
      <w:ins w:id="56" w:author="Alan" w:date="2013-04-05T07:40:00Z">
        <w:r w:rsidR="00081734">
          <w:t xml:space="preserve"> technique has been used in a number of recent papers published in PRB and PRL</w:t>
        </w:r>
        <w:r w:rsidR="00792DF5">
          <w:t xml:space="preserve"> </w:t>
        </w:r>
        <w:commentRangeStart w:id="57"/>
        <w:r w:rsidR="00792DF5">
          <w:t>(REFS)</w:t>
        </w:r>
      </w:ins>
      <w:commentRangeEnd w:id="57"/>
      <w:ins w:id="58" w:author="Alan" w:date="2013-04-05T10:23:00Z">
        <w:r>
          <w:rPr>
            <w:rStyle w:val="CommentReference"/>
          </w:rPr>
          <w:commentReference w:id="57"/>
        </w:r>
      </w:ins>
      <w:ins w:id="59" w:author="Alan" w:date="2013-04-05T07:40:00Z">
        <w:r w:rsidR="00081734">
          <w:t xml:space="preserve">, but its limits have not been assessed. </w:t>
        </w:r>
      </w:ins>
      <w:ins w:id="60" w:author="Alan" w:date="2013-04-05T07:39:00Z">
        <w:r w:rsidR="00081734">
          <w:t xml:space="preserve"> </w:t>
        </w:r>
        <w:r w:rsidR="00081734">
          <w:t xml:space="preserve">In VC-ALD, the disorder in the alloy is treated as a perturbation. The </w:t>
        </w:r>
        <w:proofErr w:type="spellStart"/>
        <w:r w:rsidR="00081734">
          <w:t>perturbative</w:t>
        </w:r>
        <w:proofErr w:type="spellEnd"/>
        <w:r w:rsidR="00081734">
          <w:t xml:space="preserve"> disorder model was originally developed to model isotopic so</w:t>
        </w:r>
        <w:r w:rsidR="00792DF5">
          <w:t>lids where the disorder is weak</w:t>
        </w:r>
      </w:ins>
      <w:ins w:id="61" w:author="Alan" w:date="2013-04-05T07:40:00Z">
        <w:r w:rsidR="00792DF5">
          <w:t xml:space="preserve"> </w:t>
        </w:r>
      </w:ins>
      <w:ins w:id="62" w:author="Alan" w:date="2013-04-05T07:39:00Z">
        <w:r w:rsidR="00081734">
          <w:t>[11]</w:t>
        </w:r>
      </w:ins>
      <w:ins w:id="63" w:author="Alan" w:date="2013-04-05T07:40:00Z">
        <w:r w:rsidR="00792DF5">
          <w:t>.</w:t>
        </w:r>
      </w:ins>
      <w:ins w:id="64" w:author="Alan" w:date="2013-04-05T07:39:00Z">
        <w:r w:rsidR="00081734">
          <w:t xml:space="preserve"> </w:t>
        </w:r>
        <w:r w:rsidR="00792DF5">
          <w:t>We</w:t>
        </w:r>
        <w:r w:rsidR="00081734">
          <w:t xml:space="preserve"> determine</w:t>
        </w:r>
      </w:ins>
      <w:ins w:id="65" w:author="Alan" w:date="2013-04-05T07:41:00Z">
        <w:r w:rsidR="00792DF5">
          <w:t>d</w:t>
        </w:r>
      </w:ins>
      <w:ins w:id="66" w:author="Alan" w:date="2013-04-05T07:39:00Z">
        <w:r w:rsidR="00081734">
          <w:t xml:space="preserve"> the limits of the VC-ALD approach using computationally-inexpensive empirical potentials and self- consistently treating the disorder explicitly and as a perturbation. </w:t>
        </w:r>
        <w:r w:rsidR="00081734" w:rsidRPr="00387FF6">
          <w:rPr>
            <w:i/>
            <w:rPrChange w:id="67" w:author="Alan" w:date="2013-04-05T10:22:00Z">
              <w:rPr/>
            </w:rPrChange>
          </w:rPr>
          <w:t>We are not aware of any such previous study.</w:t>
        </w:r>
        <w:r w:rsidR="00081734">
          <w:t xml:space="preserve"> Our results indicate that while VC-ALD is generally an accurate method for</w:t>
        </w:r>
      </w:ins>
      <w:ins w:id="68" w:author="Alan" w:date="2013-04-05T07:41:00Z">
        <w:r w:rsidR="00792DF5">
          <w:t xml:space="preserve"> materials whose thermal conductivity is dominated by</w:t>
        </w:r>
      </w:ins>
      <w:ins w:id="69" w:author="Alan" w:date="2013-04-05T07:39:00Z">
        <w:r w:rsidR="00081734">
          <w:t xml:space="preserve"> l</w:t>
        </w:r>
        <w:r w:rsidR="00792DF5">
          <w:t xml:space="preserve">ow-frequency </w:t>
        </w:r>
      </w:ins>
      <w:ins w:id="70" w:author="Alan" w:date="2013-04-05T07:41:00Z">
        <w:r w:rsidR="00792DF5">
          <w:t>vibrational modes</w:t>
        </w:r>
      </w:ins>
      <w:ins w:id="71" w:author="Alan" w:date="2013-04-05T07:39:00Z">
        <w:r w:rsidR="00081734">
          <w:t xml:space="preserve">, care must be taken when modeling alloys with low thermal conductivities, where significant </w:t>
        </w:r>
        <w:proofErr w:type="spellStart"/>
        <w:r w:rsidR="00081734">
          <w:t>underprediction</w:t>
        </w:r>
        <w:proofErr w:type="spellEnd"/>
        <w:r w:rsidR="00081734">
          <w:t xml:space="preserve"> of thermal conductivity is likely. </w:t>
        </w:r>
      </w:ins>
    </w:p>
    <w:p w:rsidR="00D605DE" w:rsidDel="00792DF5" w:rsidRDefault="008B21BE" w:rsidP="008B21BE">
      <w:pPr>
        <w:pStyle w:val="ListParagraph"/>
        <w:numPr>
          <w:ilvl w:val="0"/>
          <w:numId w:val="5"/>
        </w:numPr>
        <w:rPr>
          <w:del w:id="72" w:author="Alan" w:date="2013-04-05T07:43:00Z"/>
        </w:rPr>
        <w:pPrChange w:id="73" w:author="Alan" w:date="2013-04-05T07:46:00Z">
          <w:pPr/>
        </w:pPrChange>
      </w:pPr>
      <w:ins w:id="74" w:author="Alan" w:date="2013-04-05T07:46:00Z">
        <w:r>
          <w:rPr>
            <w:i/>
          </w:rPr>
          <w:lastRenderedPageBreak/>
          <w:t>2.</w:t>
        </w:r>
      </w:ins>
      <w:ins w:id="75" w:author="Alan" w:date="2013-04-05T07:47:00Z">
        <w:r>
          <w:t xml:space="preserve"> </w:t>
        </w:r>
      </w:ins>
      <w:ins w:id="76" w:author="Alan" w:date="2013-04-05T10:22:00Z">
        <w:r w:rsidR="00387FF6">
          <w:rPr>
            <w:i/>
          </w:rPr>
          <w:t xml:space="preserve">The </w:t>
        </w:r>
        <w:proofErr w:type="spellStart"/>
        <w:r w:rsidR="00387FF6">
          <w:rPr>
            <w:i/>
          </w:rPr>
          <w:t>indentification</w:t>
        </w:r>
        <w:proofErr w:type="spellEnd"/>
        <w:r w:rsidR="00387FF6">
          <w:rPr>
            <w:i/>
          </w:rPr>
          <w:t xml:space="preserve"> of</w:t>
        </w:r>
      </w:ins>
      <w:del w:id="77" w:author="Alan" w:date="2013-04-05T07:46:00Z">
        <w:r w:rsidR="003F1408" w:rsidRPr="00387FF6" w:rsidDel="008B21BE">
          <w:rPr>
            <w:i/>
            <w:rPrChange w:id="78" w:author="Alan" w:date="2013-04-05T10:22:00Z">
              <w:rPr/>
            </w:rPrChange>
          </w:rPr>
          <w:delText xml:space="preserve"> </w:delText>
        </w:r>
      </w:del>
      <w:del w:id="79" w:author="Alan" w:date="2013-04-05T07:36:00Z">
        <w:r w:rsidR="003F1408" w:rsidRPr="00387FF6" w:rsidDel="00081734">
          <w:rPr>
            <w:i/>
            <w:rPrChange w:id="80" w:author="Alan" w:date="2013-04-05T10:22:00Z">
              <w:rPr/>
            </w:rPrChange>
          </w:rPr>
          <w:delText>Our</w:delText>
        </w:r>
      </w:del>
      <w:del w:id="81" w:author="Alan" w:date="2013-04-05T07:42:00Z">
        <w:r w:rsidR="003F1408" w:rsidRPr="00387FF6" w:rsidDel="00792DF5">
          <w:rPr>
            <w:i/>
            <w:rPrChange w:id="82" w:author="Alan" w:date="2013-04-05T10:22:00Z">
              <w:rPr/>
            </w:rPrChange>
          </w:rPr>
          <w:delText xml:space="preserve"> results demonstrate a</w:delText>
        </w:r>
      </w:del>
      <w:del w:id="83" w:author="Alan" w:date="2013-04-05T10:22:00Z">
        <w:r w:rsidR="003F1408" w:rsidRPr="00387FF6" w:rsidDel="00387FF6">
          <w:rPr>
            <w:i/>
            <w:rPrChange w:id="84" w:author="Alan" w:date="2013-04-05T10:22:00Z">
              <w:rPr/>
            </w:rPrChange>
          </w:rPr>
          <w:delText>n</w:delText>
        </w:r>
      </w:del>
      <w:r w:rsidR="003F1408" w:rsidRPr="008B21BE">
        <w:rPr>
          <w:i/>
          <w:rPrChange w:id="85" w:author="Alan" w:date="2013-04-05T07:47:00Z">
            <w:rPr/>
          </w:rPrChange>
        </w:rPr>
        <w:t xml:space="preserve"> important connection</w:t>
      </w:r>
      <w:ins w:id="86" w:author="Alan" w:date="2013-04-05T10:22:00Z">
        <w:r w:rsidR="00387FF6">
          <w:rPr>
            <w:i/>
          </w:rPr>
          <w:t>s</w:t>
        </w:r>
      </w:ins>
      <w:r w:rsidR="003F1408" w:rsidRPr="008B21BE">
        <w:rPr>
          <w:i/>
          <w:rPrChange w:id="87" w:author="Alan" w:date="2013-04-05T07:47:00Z">
            <w:rPr/>
          </w:rPrChange>
        </w:rPr>
        <w:t xml:space="preserve"> between the modeling of disordered lattices and amorphous materials</w:t>
      </w:r>
      <w:ins w:id="88" w:author="Alan" w:date="2013-04-05T07:36:00Z">
        <w:r w:rsidR="00081734">
          <w:t xml:space="preserve"> </w:t>
        </w:r>
      </w:ins>
      <w:del w:id="89" w:author="Alan" w:date="2013-04-05T07:36:00Z">
        <w:r w:rsidR="003F1408" w:rsidDel="00081734">
          <w:delText>.</w:delText>
        </w:r>
      </w:del>
      <w:r w:rsidR="003F1408">
        <w:t>[1</w:t>
      </w:r>
      <w:proofErr w:type="gramStart"/>
      <w:r w:rsidR="003F1408">
        <w:t>,2,11,35,86</w:t>
      </w:r>
      <w:proofErr w:type="gramEnd"/>
      <w:r w:rsidR="003F1408">
        <w:t>]</w:t>
      </w:r>
      <w:ins w:id="90" w:author="Alan" w:date="2013-04-05T07:36:00Z">
        <w:r w:rsidR="00081734">
          <w:t>.</w:t>
        </w:r>
      </w:ins>
      <w:r w:rsidR="003F1408">
        <w:t xml:space="preserve"> </w:t>
      </w:r>
      <w:del w:id="91" w:author="Alan" w:date="2013-04-05T07:43:00Z">
        <w:r w:rsidR="003F1408" w:rsidDel="00792DF5">
          <w:delText xml:space="preserve">The high-scatter limit of mode thermal diffusivity that is used in models of disordered materials has not been verified theoretically.[1,2,80,86] </w:delText>
        </w:r>
      </w:del>
    </w:p>
    <w:p w:rsidR="00D605DE" w:rsidDel="00792DF5" w:rsidRDefault="00792DF5" w:rsidP="00387FF6">
      <w:pPr>
        <w:pStyle w:val="ListParagraph"/>
        <w:rPr>
          <w:del w:id="92" w:author="Alan" w:date="2013-04-05T07:45:00Z"/>
        </w:rPr>
        <w:pPrChange w:id="93" w:author="Alan" w:date="2013-04-05T10:23:00Z">
          <w:pPr/>
        </w:pPrChange>
      </w:pPr>
      <w:ins w:id="94" w:author="Alan" w:date="2013-04-05T07:43:00Z">
        <w:r>
          <w:t>W</w:t>
        </w:r>
      </w:ins>
      <w:del w:id="95" w:author="Alan" w:date="2013-04-05T07:43:00Z">
        <w:r w:rsidR="003F1408" w:rsidDel="00792DF5">
          <w:delText>In our manuscript, w</w:delText>
        </w:r>
      </w:del>
      <w:r w:rsidR="003F1408">
        <w:t xml:space="preserve">e </w:t>
      </w:r>
      <w:proofErr w:type="gramStart"/>
      <w:r w:rsidR="003F1408">
        <w:t>demonstrate</w:t>
      </w:r>
      <w:proofErr w:type="gramEnd"/>
      <w:r w:rsidR="003F1408">
        <w:t xml:space="preserve"> that the high-scatter limit of thermal diffusivity</w:t>
      </w:r>
      <w:ins w:id="96" w:author="Alan" w:date="2013-04-05T07:47:00Z">
        <w:r w:rsidR="008B21BE">
          <w:t xml:space="preserve"> typically used in modeling amorphous materials</w:t>
        </w:r>
      </w:ins>
      <w:r w:rsidR="003F1408">
        <w:t xml:space="preserve"> is</w:t>
      </w:r>
      <w:ins w:id="97" w:author="Alan" w:date="2013-04-05T07:47:00Z">
        <w:r w:rsidR="008B21BE">
          <w:t xml:space="preserve"> directly relevant to</w:t>
        </w:r>
      </w:ins>
      <w:del w:id="98" w:author="Alan" w:date="2013-04-05T07:48:00Z">
        <w:r w:rsidR="003F1408" w:rsidDel="008B21BE">
          <w:delText xml:space="preserve"> important for the thermal</w:delText>
        </w:r>
      </w:del>
      <w:ins w:id="99" w:author="Alan" w:date="2013-04-05T07:48:00Z">
        <w:r w:rsidR="008B21BE">
          <w:t xml:space="preserve"> the</w:t>
        </w:r>
      </w:ins>
      <w:r w:rsidR="003F1408">
        <w:t xml:space="preserve"> modeling of </w:t>
      </w:r>
      <w:del w:id="100" w:author="Alan" w:date="2013-04-05T07:48:00Z">
        <w:r w:rsidR="003F1408" w:rsidDel="008B21BE">
          <w:delText xml:space="preserve">the </w:delText>
        </w:r>
      </w:del>
      <w:r w:rsidR="003F1408">
        <w:t>disordered lattices</w:t>
      </w:r>
      <w:del w:id="101" w:author="Alan" w:date="2013-04-05T07:48:00Z">
        <w:r w:rsidR="003F1408" w:rsidDel="008B21BE">
          <w:delText xml:space="preserve"> (e.g., alloys)</w:delText>
        </w:r>
      </w:del>
      <w:ins w:id="102" w:author="Alan" w:date="2013-04-05T07:44:00Z">
        <w:r>
          <w:t>. Application of</w:t>
        </w:r>
      </w:ins>
      <w:ins w:id="103" w:author="Alan" w:date="2013-04-05T07:45:00Z">
        <w:r>
          <w:t xml:space="preserve"> the VC approximation</w:t>
        </w:r>
      </w:ins>
      <w:ins w:id="104" w:author="Alan" w:date="2013-04-05T07:44:00Z">
        <w:r>
          <w:t xml:space="preserve"> leads to vibrational mode diffusivities that are non-physical and the high-scatter limit provides a</w:t>
        </w:r>
      </w:ins>
      <w:ins w:id="105" w:author="Alan" w:date="2013-04-05T07:45:00Z">
        <w:r>
          <w:t xml:space="preserve"> simple</w:t>
        </w:r>
      </w:ins>
      <w:ins w:id="106" w:author="Alan" w:date="2013-04-05T07:48:00Z">
        <w:r w:rsidR="008B21BE">
          <w:t>, physically-sound</w:t>
        </w:r>
      </w:ins>
      <w:ins w:id="107" w:author="Alan" w:date="2013-04-05T07:45:00Z">
        <w:r>
          <w:t xml:space="preserve"> approach</w:t>
        </w:r>
      </w:ins>
      <w:ins w:id="108" w:author="Alan" w:date="2013-04-05T07:44:00Z">
        <w:r>
          <w:t xml:space="preserve"> for corre</w:t>
        </w:r>
      </w:ins>
      <w:ins w:id="109" w:author="Alan" w:date="2013-04-05T07:45:00Z">
        <w:r>
          <w:t>cting these predictions.</w:t>
        </w:r>
      </w:ins>
      <w:r w:rsidR="003F1408">
        <w:t xml:space="preserve"> </w:t>
      </w:r>
      <w:del w:id="110" w:author="Alan" w:date="2013-04-05T07:45:00Z">
        <w:r w:rsidR="003F1408" w:rsidDel="00792DF5">
          <w:delText xml:space="preserve">and amorphous phase of Lennard-Jones argon, which are materials with important contributions from the whole spectrum of vibrational modes. For low-frequency dominated materials, such as Stillinger-Weber silicon with thermal conductivities significantly larger than the high-scatter limit, the high-scatter limit of mode diffusivity is unimportant. </w:delText>
        </w:r>
      </w:del>
    </w:p>
    <w:p w:rsidR="00D605DE" w:rsidDel="00792DF5" w:rsidRDefault="003F1408" w:rsidP="00387FF6">
      <w:pPr>
        <w:pStyle w:val="ListParagraph"/>
        <w:rPr>
          <w:del w:id="111" w:author="Alan" w:date="2013-04-05T07:42:00Z"/>
        </w:rPr>
        <w:pPrChange w:id="112" w:author="Alan" w:date="2013-04-05T10:23:00Z">
          <w:pPr/>
        </w:pPrChange>
      </w:pPr>
      <w:del w:id="113" w:author="Alan" w:date="2013-04-05T07:42:00Z">
        <w:r w:rsidDel="00792DF5">
          <w:delText xml:space="preserve">In VC-ALD, the disorder in the alloy is treated as a perturbation. The perturbative disorder model was originally developed to model isotopic solids where the disorder is weak.[11] The limits of the VC-ALD method have not been determined. We are able to determine the limits of the VC-ALD approach using computationally-inexpensive empirical potentials and self- consistently treating the disorder explicitly and as a perturbation. We are not aware of any such previous study. Our results indicate that while VC-ALD is generally an accurate method for low-frequency dominated materials, care must be taken when modeling alloys with low thermal conductivities, where significant underprediction of thermal conductivity is likely. </w:delText>
        </w:r>
      </w:del>
    </w:p>
    <w:p w:rsidR="008B21BE" w:rsidRDefault="008B21BE" w:rsidP="00387FF6">
      <w:pPr>
        <w:pStyle w:val="ListParagraph"/>
        <w:rPr>
          <w:ins w:id="114" w:author="Alan" w:date="2013-04-05T07:49:00Z"/>
        </w:rPr>
        <w:pPrChange w:id="115" w:author="Alan" w:date="2013-04-05T10:23:00Z">
          <w:pPr/>
        </w:pPrChange>
      </w:pPr>
    </w:p>
    <w:p w:rsidR="00D605DE" w:rsidRPr="008B21BE" w:rsidRDefault="003F1408" w:rsidP="008B21BE">
      <w:pPr>
        <w:rPr>
          <w:sz w:val="24"/>
          <w:szCs w:val="24"/>
          <w:rPrChange w:id="116" w:author="Alan" w:date="2013-04-05T07:49:00Z">
            <w:rPr/>
          </w:rPrChange>
        </w:rPr>
        <w:pPrChange w:id="117" w:author="Alan" w:date="2013-04-05T07:49:00Z">
          <w:pPr/>
        </w:pPrChange>
      </w:pPr>
      <w:del w:id="118" w:author="Alan" w:date="2013-04-05T07:49:00Z">
        <w:r w:rsidDel="008B21BE">
          <w:br/>
        </w:r>
      </w:del>
      <w:r w:rsidRPr="008B21BE">
        <w:rPr>
          <w:b/>
          <w:bCs/>
          <w:sz w:val="24"/>
          <w:szCs w:val="24"/>
          <w:rPrChange w:id="119" w:author="Alan" w:date="2013-04-05T07:49:00Z">
            <w:rPr>
              <w:b/>
              <w:bCs/>
              <w:sz w:val="28"/>
              <w:szCs w:val="28"/>
            </w:rPr>
          </w:rPrChange>
        </w:rPr>
        <w:t>Scientific Interest</w:t>
      </w:r>
    </w:p>
    <w:p w:rsidR="00D605DE" w:rsidRDefault="003F1408">
      <w:r>
        <w:t xml:space="preserve">The breakdown of the VC-ALD method has gone unnoticed </w:t>
      </w:r>
      <w:ins w:id="120" w:author="Alan" w:date="2013-04-05T07:49:00Z">
        <w:r w:rsidR="008B21BE">
          <w:t>in</w:t>
        </w:r>
      </w:ins>
      <w:del w:id="121" w:author="Alan" w:date="2013-04-05T07:49:00Z">
        <w:r w:rsidDel="008B21BE">
          <w:delText>by</w:delText>
        </w:r>
      </w:del>
      <w:r>
        <w:t xml:space="preserve"> previous </w:t>
      </w:r>
      <w:ins w:id="122" w:author="Alan" w:date="2013-04-05T07:55:00Z">
        <w:r w:rsidR="00DE30CD">
          <w:t>computational work</w:t>
        </w:r>
      </w:ins>
      <w:del w:id="123" w:author="Alan" w:date="2013-04-05T07:55:00Z">
        <w:r w:rsidDel="00DE30CD">
          <w:delText>studies</w:delText>
        </w:r>
      </w:del>
      <w:r>
        <w:t xml:space="preserve"> because</w:t>
      </w:r>
      <w:ins w:id="124" w:author="Alan" w:date="2013-04-05T07:50:00Z">
        <w:r w:rsidR="008B21BE">
          <w:t xml:space="preserve"> these studies</w:t>
        </w:r>
      </w:ins>
      <w:r>
        <w:t>: (</w:t>
      </w:r>
      <w:proofErr w:type="spellStart"/>
      <w:ins w:id="125" w:author="Alan" w:date="2013-04-05T07:49:00Z">
        <w:r w:rsidR="008B21BE">
          <w:t>i</w:t>
        </w:r>
      </w:ins>
      <w:proofErr w:type="spellEnd"/>
      <w:del w:id="126" w:author="Alan" w:date="2013-04-05T07:49:00Z">
        <w:r w:rsidDel="008B21BE">
          <w:delText>I</w:delText>
        </w:r>
      </w:del>
      <w:r>
        <w:t>)</w:t>
      </w:r>
      <w:del w:id="127" w:author="Alan" w:date="2013-04-05T07:50:00Z">
        <w:r w:rsidDel="008B21BE">
          <w:delText xml:space="preserve"> these studies</w:delText>
        </w:r>
      </w:del>
      <w:r>
        <w:t xml:space="preserve"> were limited to the VC-ALD method because of computationally-expensive DFT calculations</w:t>
      </w:r>
      <w:ins w:id="128" w:author="Alan" w:date="2013-04-05T07:49:00Z">
        <w:r w:rsidR="008B21BE">
          <w:t>, so that validation was not possible</w:t>
        </w:r>
      </w:ins>
      <w:del w:id="129" w:author="Alan" w:date="2013-04-05T07:49:00Z">
        <w:r w:rsidDel="008B21BE">
          <w:delText>.</w:delText>
        </w:r>
      </w:del>
      <w:ins w:id="130" w:author="Alan" w:date="2013-04-05T07:49:00Z">
        <w:r w:rsidR="008B21BE">
          <w:t xml:space="preserve"> </w:t>
        </w:r>
      </w:ins>
      <w:r>
        <w:t>[12,18-27]</w:t>
      </w:r>
      <w:ins w:id="131" w:author="Alan" w:date="2013-04-05T10:23:00Z">
        <w:r w:rsidR="00387FF6">
          <w:t>,</w:t>
        </w:r>
      </w:ins>
      <w:r>
        <w:t xml:space="preserve"> (ii)</w:t>
      </w:r>
      <w:del w:id="132" w:author="Alan" w:date="2013-04-05T07:50:00Z">
        <w:r w:rsidDel="008B21BE">
          <w:delText xml:space="preserve"> these studies have</w:delText>
        </w:r>
      </w:del>
      <w:r>
        <w:t xml:space="preserve"> focused on</w:t>
      </w:r>
      <w:ins w:id="133" w:author="Alan" w:date="2013-04-05T07:50:00Z">
        <w:r w:rsidR="008B21BE">
          <w:t xml:space="preserve"> materials where the thermal conductivity is dominated by</w:t>
        </w:r>
      </w:ins>
      <w:r>
        <w:t xml:space="preserve"> low-frequency</w:t>
      </w:r>
      <w:ins w:id="134" w:author="Alan" w:date="2013-04-05T07:50:00Z">
        <w:r w:rsidR="008B21BE">
          <w:t xml:space="preserve"> vibration modes</w:t>
        </w:r>
      </w:ins>
      <w:del w:id="135" w:author="Alan" w:date="2013-04-05T07:50:00Z">
        <w:r w:rsidDel="008B21BE">
          <w:delText xml:space="preserve"> dominated materials.</w:delText>
        </w:r>
      </w:del>
      <w:ins w:id="136" w:author="Alan" w:date="2013-04-05T07:50:00Z">
        <w:r w:rsidR="008B21BE">
          <w:t xml:space="preserve"> </w:t>
        </w:r>
      </w:ins>
      <w:r>
        <w:t>[12,18-27]</w:t>
      </w:r>
      <w:ins w:id="137" w:author="Alan" w:date="2013-04-05T07:51:00Z">
        <w:r w:rsidR="008B21BE">
          <w:t>,</w:t>
        </w:r>
      </w:ins>
      <w:ins w:id="138" w:author="Alan" w:date="2013-04-05T07:55:00Z">
        <w:r w:rsidR="00DE30CD">
          <w:t xml:space="preserve"> and/or</w:t>
        </w:r>
      </w:ins>
      <w:r>
        <w:t xml:space="preserve"> (iii)</w:t>
      </w:r>
      <w:del w:id="139" w:author="Alan" w:date="2013-04-05T07:51:00Z">
        <w:r w:rsidDel="008B21BE">
          <w:delText xml:space="preserve"> these studies</w:delText>
        </w:r>
      </w:del>
      <w:r>
        <w:t xml:space="preserve"> did not</w:t>
      </w:r>
      <w:ins w:id="140" w:author="Alan" w:date="2013-04-05T07:51:00Z">
        <w:r w:rsidR="008B21BE">
          <w:t xml:space="preserve"> always</w:t>
        </w:r>
      </w:ins>
      <w:r>
        <w:t xml:space="preserve"> compare</w:t>
      </w:r>
      <w:ins w:id="141" w:author="Alan" w:date="2013-04-05T07:51:00Z">
        <w:r w:rsidR="008B21BE">
          <w:t xml:space="preserve"> their</w:t>
        </w:r>
      </w:ins>
      <w:r>
        <w:t xml:space="preserve"> predictions with experiment</w:t>
      </w:r>
      <w:ins w:id="142" w:author="Alan" w:date="2013-04-05T07:51:00Z">
        <w:r w:rsidR="008B21BE">
          <w:t>al measurements</w:t>
        </w:r>
      </w:ins>
      <w:ins w:id="143" w:author="Alan" w:date="2013-04-05T10:23:00Z">
        <w:r w:rsidR="00387FF6">
          <w:t xml:space="preserve"> </w:t>
        </w:r>
      </w:ins>
      <w:del w:id="144" w:author="Alan" w:date="2013-04-05T10:23:00Z">
        <w:r w:rsidDel="00387FF6">
          <w:delText>.</w:delText>
        </w:r>
      </w:del>
      <w:r>
        <w:t>[21,22,26]</w:t>
      </w:r>
      <w:ins w:id="145" w:author="Alan" w:date="2013-04-05T10:23:00Z">
        <w:r w:rsidR="00387FF6">
          <w:t>.</w:t>
        </w:r>
      </w:ins>
      <w:r>
        <w:t xml:space="preserve"> </w:t>
      </w:r>
    </w:p>
    <w:p w:rsidR="00D605DE" w:rsidRDefault="00E3069D">
      <w:ins w:id="146" w:author="Alan" w:date="2013-04-05T07:51:00Z">
        <w:r>
          <w:t>In our work</w:t>
        </w:r>
      </w:ins>
      <w:del w:id="147" w:author="Alan" w:date="2013-04-05T07:51:00Z">
        <w:r w:rsidR="003F1408" w:rsidDel="00E3069D">
          <w:delText>While our work uses empirical potentials</w:delText>
        </w:r>
      </w:del>
      <w:r w:rsidR="003F1408">
        <w:t xml:space="preserve">, </w:t>
      </w:r>
      <w:r w:rsidR="003F1408" w:rsidRPr="00E3069D">
        <w:rPr>
          <w:i/>
          <w:rPrChange w:id="148" w:author="Alan" w:date="2013-04-05T07:52:00Z">
            <w:rPr/>
          </w:rPrChange>
        </w:rPr>
        <w:t xml:space="preserve">we provide a self-consistent study of thermal transport in </w:t>
      </w:r>
      <w:ins w:id="149" w:author="Alan" w:date="2013-04-05T07:51:00Z">
        <w:r w:rsidRPr="00E3069D">
          <w:rPr>
            <w:i/>
            <w:rPrChange w:id="150" w:author="Alan" w:date="2013-04-05T07:52:00Z">
              <w:rPr/>
            </w:rPrChange>
          </w:rPr>
          <w:t>disordered lattices</w:t>
        </w:r>
      </w:ins>
      <w:ins w:id="151" w:author="Alan" w:date="2013-04-05T07:52:00Z">
        <w:r>
          <w:rPr>
            <w:i/>
          </w:rPr>
          <w:t xml:space="preserve"> using a set of complementary computational tools based in molecular dynamics simulations and lattice dynamics calculations</w:t>
        </w:r>
      </w:ins>
      <w:del w:id="152" w:author="Alan" w:date="2013-04-05T07:51:00Z">
        <w:r w:rsidR="003F1408" w:rsidDel="00E3069D">
          <w:delText>these systems</w:delText>
        </w:r>
      </w:del>
      <w:r w:rsidR="003F1408">
        <w:t>. The use of empirical potentials versus computationally-expensive DFT calculations</w:t>
      </w:r>
      <w:ins w:id="153" w:author="Alan" w:date="2013-04-05T07:55:00Z">
        <w:r w:rsidR="00387FF6">
          <w:t xml:space="preserve"> allowed </w:t>
        </w:r>
      </w:ins>
      <w:ins w:id="154" w:author="Alan" w:date="2013-04-05T10:23:00Z">
        <w:r w:rsidR="00387FF6">
          <w:t>u</w:t>
        </w:r>
      </w:ins>
      <w:ins w:id="155" w:author="Alan" w:date="2013-04-05T07:55:00Z">
        <w:r w:rsidR="00DE30CD">
          <w:t>s to perform the molecular dynamics simulations that</w:t>
        </w:r>
      </w:ins>
      <w:r w:rsidR="003F1408">
        <w:t xml:space="preserve"> w</w:t>
      </w:r>
      <w:ins w:id="156" w:author="Alan" w:date="2013-04-05T07:55:00Z">
        <w:r w:rsidR="00DE30CD">
          <w:t>ere</w:t>
        </w:r>
      </w:ins>
      <w:del w:id="157" w:author="Alan" w:date="2013-04-05T07:55:00Z">
        <w:r w:rsidR="003F1408" w:rsidDel="00DE30CD">
          <w:delText>as</w:delText>
        </w:r>
      </w:del>
      <w:r w:rsidR="003F1408">
        <w:t xml:space="preserve"> necessary to observe the breakdown of the VC-ALD method. Our study includes two </w:t>
      </w:r>
      <w:ins w:id="158" w:author="Alan" w:date="2013-04-05T10:24:00Z">
        <w:r w:rsidR="00387FF6">
          <w:t>test</w:t>
        </w:r>
      </w:ins>
      <w:del w:id="159" w:author="Alan" w:date="2013-04-05T10:24:00Z">
        <w:r w:rsidR="003F1408" w:rsidDel="00387FF6">
          <w:delText>example</w:delText>
        </w:r>
      </w:del>
      <w:r w:rsidR="003F1408">
        <w:t xml:space="preserve"> materials</w:t>
      </w:r>
      <w:ins w:id="160" w:author="Alan" w:date="2013-04-05T07:53:00Z">
        <w:r>
          <w:t xml:space="preserve"> that</w:t>
        </w:r>
      </w:ins>
      <w:del w:id="161" w:author="Alan" w:date="2013-04-05T07:53:00Z">
        <w:r w:rsidR="003F1408" w:rsidDel="00E3069D">
          <w:delText xml:space="preserve"> which</w:delText>
        </w:r>
      </w:del>
      <w:r w:rsidR="003F1408">
        <w:t xml:space="preserve"> demonstrate the applicability and breakdown of the VC-ALD method</w:t>
      </w:r>
      <w:ins w:id="162" w:author="Alan" w:date="2013-04-05T07:53:00Z">
        <w:r>
          <w:t xml:space="preserve">. </w:t>
        </w:r>
        <w:r w:rsidRPr="00387FF6">
          <w:rPr>
            <w:i/>
            <w:rPrChange w:id="163" w:author="Alan" w:date="2013-04-05T10:24:00Z">
              <w:rPr/>
            </w:rPrChange>
          </w:rPr>
          <w:t>T</w:t>
        </w:r>
      </w:ins>
      <w:del w:id="164" w:author="Alan" w:date="2013-04-05T07:53:00Z">
        <w:r w:rsidR="003F1408" w:rsidRPr="00387FF6" w:rsidDel="00E3069D">
          <w:rPr>
            <w:i/>
            <w:rPrChange w:id="165" w:author="Alan" w:date="2013-04-05T10:24:00Z">
              <w:rPr/>
            </w:rPrChange>
          </w:rPr>
          <w:delText>, and we believe t</w:delText>
        </w:r>
      </w:del>
      <w:r w:rsidR="003F1408" w:rsidRPr="00387FF6">
        <w:rPr>
          <w:i/>
          <w:rPrChange w:id="166" w:author="Alan" w:date="2013-04-05T10:24:00Z">
            <w:rPr/>
          </w:rPrChange>
        </w:rPr>
        <w:t xml:space="preserve">he </w:t>
      </w:r>
      <w:del w:id="167" w:author="Alan" w:date="2013-04-05T07:53:00Z">
        <w:r w:rsidR="003F1408" w:rsidRPr="00387FF6" w:rsidDel="00E3069D">
          <w:rPr>
            <w:i/>
            <w:rPrChange w:id="168" w:author="Alan" w:date="2013-04-05T10:24:00Z">
              <w:rPr/>
            </w:rPrChange>
          </w:rPr>
          <w:delText>results</w:delText>
        </w:r>
      </w:del>
      <w:ins w:id="169" w:author="Alan" w:date="2013-04-05T07:53:00Z">
        <w:r w:rsidRPr="00387FF6">
          <w:rPr>
            <w:i/>
            <w:rPrChange w:id="170" w:author="Alan" w:date="2013-04-05T10:24:00Z">
              <w:rPr/>
            </w:rPrChange>
          </w:rPr>
          <w:t>conclusions</w:t>
        </w:r>
      </w:ins>
      <w:r w:rsidR="003F1408" w:rsidRPr="00387FF6">
        <w:rPr>
          <w:i/>
          <w:rPrChange w:id="171" w:author="Alan" w:date="2013-04-05T10:24:00Z">
            <w:rPr/>
          </w:rPrChange>
        </w:rPr>
        <w:t xml:space="preserve"> are of general use for the study of any disordered lattice. </w:t>
      </w:r>
    </w:p>
    <w:p w:rsidR="00D605DE" w:rsidRDefault="003F1408">
      <w:del w:id="172" w:author="Alan" w:date="2013-04-05T07:53:00Z">
        <w:r w:rsidDel="00E3069D">
          <w:delText>We believe s</w:delText>
        </w:r>
      </w:del>
      <w:del w:id="173" w:author="Alan" w:date="2013-04-05T07:54:00Z">
        <w:r w:rsidDel="00E3069D">
          <w:delText xml:space="preserve">everal results of our work are of significant scientific interest.  </w:delText>
        </w:r>
      </w:del>
      <w:r>
        <w:t>The following calculations</w:t>
      </w:r>
      <w:ins w:id="174" w:author="Alan" w:date="2013-04-05T07:54:00Z">
        <w:r w:rsidR="00E3069D">
          <w:t xml:space="preserve"> that</w:t>
        </w:r>
      </w:ins>
      <w:r>
        <w:t xml:space="preserve"> we performed are novel additions to the literature:</w:t>
      </w:r>
    </w:p>
    <w:p w:rsidR="00D605DE" w:rsidRDefault="005928CC">
      <w:pPr>
        <w:numPr>
          <w:ilvl w:val="0"/>
          <w:numId w:val="1"/>
        </w:numPr>
      </w:pPr>
      <w:ins w:id="175" w:author="Alan" w:date="2013-04-05T10:11:00Z">
        <w:r w:rsidRPr="005928CC">
          <w:rPr>
            <w:i/>
            <w:rPrChange w:id="176" w:author="Alan" w:date="2013-04-05T10:11:00Z">
              <w:rPr/>
            </w:rPrChange>
          </w:rPr>
          <w:t>Virtual Crystal + Normal Mode Decomposition</w:t>
        </w:r>
      </w:ins>
      <w:ins w:id="177" w:author="Alan" w:date="2013-04-05T10:10:00Z">
        <w:r>
          <w:t xml:space="preserve">. </w:t>
        </w:r>
      </w:ins>
      <w:r w:rsidR="003F1408">
        <w:t>To model</w:t>
      </w:r>
      <w:del w:id="178" w:author="Alan" w:date="2013-04-05T10:12:00Z">
        <w:r w:rsidR="003F1408" w:rsidDel="005928CC">
          <w:delText xml:space="preserve"> the</w:delText>
        </w:r>
      </w:del>
      <w:r w:rsidR="003F1408">
        <w:t xml:space="preserve"> disordered lattices explicitly, we</w:t>
      </w:r>
      <w:ins w:id="179" w:author="Alan" w:date="2013-04-05T10:11:00Z">
        <w:r>
          <w:t xml:space="preserve"> (and others)</w:t>
        </w:r>
      </w:ins>
      <w:r w:rsidR="003F1408">
        <w:t xml:space="preserve"> used </w:t>
      </w:r>
      <w:ins w:id="180" w:author="Alan" w:date="2013-04-05T07:56:00Z">
        <w:r w:rsidR="00DE30CD">
          <w:t>n</w:t>
        </w:r>
      </w:ins>
      <w:del w:id="181" w:author="Alan" w:date="2013-04-05T07:56:00Z">
        <w:r w:rsidR="003F1408" w:rsidDel="00DE30CD">
          <w:delText>N</w:delText>
        </w:r>
      </w:del>
      <w:r w:rsidR="003F1408">
        <w:t xml:space="preserve">ormal </w:t>
      </w:r>
      <w:ins w:id="182" w:author="Alan" w:date="2013-04-05T07:56:00Z">
        <w:r w:rsidR="00DE30CD">
          <w:t>m</w:t>
        </w:r>
      </w:ins>
      <w:del w:id="183" w:author="Alan" w:date="2013-04-05T07:56:00Z">
        <w:r w:rsidR="003F1408" w:rsidDel="00DE30CD">
          <w:delText>M</w:delText>
        </w:r>
      </w:del>
      <w:r w:rsidR="003F1408">
        <w:t xml:space="preserve">ode </w:t>
      </w:r>
      <w:ins w:id="184" w:author="Alan" w:date="2013-04-05T07:56:00Z">
        <w:r w:rsidR="00DE30CD">
          <w:t>d</w:t>
        </w:r>
      </w:ins>
      <w:del w:id="185" w:author="Alan" w:date="2013-04-05T07:56:00Z">
        <w:r w:rsidR="003F1408" w:rsidDel="00DE30CD">
          <w:delText>D</w:delText>
        </w:r>
      </w:del>
      <w:r w:rsidR="003F1408">
        <w:t>ecomposition (NMD)</w:t>
      </w:r>
      <w:ins w:id="186" w:author="Alan" w:date="2013-04-05T10:08:00Z">
        <w:r>
          <w:t xml:space="preserve"> on the fully disordered </w:t>
        </w:r>
        <w:proofErr w:type="spellStart"/>
        <w:r>
          <w:t>supercell</w:t>
        </w:r>
      </w:ins>
      <w:proofErr w:type="spellEnd"/>
      <w:r w:rsidR="003F1408">
        <w:t xml:space="preserve">. </w:t>
      </w:r>
      <w:ins w:id="187" w:author="Alan" w:date="2013-04-05T10:11:00Z">
        <w:r>
          <w:t>This approach</w:t>
        </w:r>
      </w:ins>
      <w:del w:id="188" w:author="Alan" w:date="2013-04-05T10:09:00Z">
        <w:r w:rsidR="003F1408" w:rsidDel="005928CC">
          <w:delText>NMD has been performed previously on the perfect crystal, disordered lattice and amorphous phases.</w:delText>
        </w:r>
      </w:del>
      <w:del w:id="189" w:author="Alan" w:date="2013-04-05T10:11:00Z">
        <w:r w:rsidR="003F1408" w:rsidDel="005928CC">
          <w:delText>[53,60-62]</w:delText>
        </w:r>
      </w:del>
      <w:ins w:id="190" w:author="Alan" w:date="2013-04-05T10:10:00Z">
        <w:r>
          <w:t xml:space="preserve"> is limited in that the group velocity cannot be extracted so that the</w:t>
        </w:r>
      </w:ins>
      <w:ins w:id="191" w:author="Alan" w:date="2013-04-05T10:12:00Z">
        <w:r>
          <w:t>rmal</w:t>
        </w:r>
      </w:ins>
      <w:ins w:id="192" w:author="Alan" w:date="2013-04-05T10:10:00Z">
        <w:r>
          <w:t xml:space="preserve"> conductivity cannot be predicted.  The novel contribution of our work is the</w:t>
        </w:r>
      </w:ins>
      <w:del w:id="193" w:author="Alan" w:date="2013-04-05T10:10:00Z">
        <w:r w:rsidR="003F1408" w:rsidDel="005928CC">
          <w:delText xml:space="preserve">  In this work, we </w:delText>
        </w:r>
      </w:del>
      <w:ins w:id="194" w:author="Alan" w:date="2013-04-05T10:10:00Z">
        <w:r>
          <w:t xml:space="preserve"> </w:t>
        </w:r>
      </w:ins>
      <w:r w:rsidR="003F1408">
        <w:t>use</w:t>
      </w:r>
      <w:ins w:id="195" w:author="Alan" w:date="2013-04-05T10:10:00Z">
        <w:r>
          <w:t xml:space="preserve"> of</w:t>
        </w:r>
      </w:ins>
      <w:r w:rsidR="003F1408">
        <w:t xml:space="preserve"> NMD to predict</w:t>
      </w:r>
      <w:del w:id="196" w:author="Alan" w:date="2013-04-05T10:12:00Z">
        <w:r w:rsidR="003F1408" w:rsidDel="005928CC">
          <w:delText>ing</w:delText>
        </w:r>
      </w:del>
      <w:r w:rsidR="003F1408">
        <w:t xml:space="preserve"> the lifetimes of a disordered lattice using VC-NMD, where the normal modes of the Virtual Crystal (VC) are used as an approximation.</w:t>
      </w:r>
      <w:del w:id="197" w:author="Alan" w:date="2013-04-05T10:10:00Z">
        <w:r w:rsidR="003F1408" w:rsidDel="005928CC">
          <w:delText xml:space="preserve"> This has not been before. </w:delText>
        </w:r>
      </w:del>
    </w:p>
    <w:p w:rsidR="00D605DE" w:rsidRDefault="005928CC">
      <w:pPr>
        <w:numPr>
          <w:ilvl w:val="0"/>
          <w:numId w:val="1"/>
        </w:numPr>
      </w:pPr>
      <w:ins w:id="198" w:author="Alan" w:date="2013-04-05T10:12:00Z">
        <w:r w:rsidRPr="005928CC">
          <w:rPr>
            <w:i/>
            <w:rPrChange w:id="199" w:author="Alan" w:date="2013-04-05T10:12:00Z">
              <w:rPr/>
            </w:rPrChange>
          </w:rPr>
          <w:t xml:space="preserve">Allen-Feldman Theory on </w:t>
        </w:r>
        <w:proofErr w:type="spellStart"/>
        <w:r w:rsidRPr="005928CC">
          <w:rPr>
            <w:i/>
            <w:rPrChange w:id="200" w:author="Alan" w:date="2013-04-05T10:12:00Z">
              <w:rPr/>
            </w:rPrChange>
          </w:rPr>
          <w:t>Disodered</w:t>
        </w:r>
        <w:proofErr w:type="spellEnd"/>
        <w:r w:rsidRPr="005928CC">
          <w:rPr>
            <w:i/>
            <w:rPrChange w:id="201" w:author="Alan" w:date="2013-04-05T10:12:00Z">
              <w:rPr/>
            </w:rPrChange>
          </w:rPr>
          <w:t xml:space="preserve"> </w:t>
        </w:r>
        <w:proofErr w:type="spellStart"/>
        <w:r w:rsidRPr="005928CC">
          <w:rPr>
            <w:i/>
            <w:rPrChange w:id="202" w:author="Alan" w:date="2013-04-05T10:12:00Z">
              <w:rPr/>
            </w:rPrChange>
          </w:rPr>
          <w:t>Lattice</w:t>
        </w:r>
        <w:r>
          <w:t>.</w:t>
        </w:r>
      </w:ins>
      <w:r w:rsidR="003F1408">
        <w:t>To</w:t>
      </w:r>
      <w:proofErr w:type="spellEnd"/>
      <w:r w:rsidR="003F1408">
        <w:t xml:space="preserve"> model the disorder explicitly, we</w:t>
      </w:r>
      <w:ins w:id="203" w:author="Alan" w:date="2013-04-05T10:12:00Z">
        <w:r>
          <w:t xml:space="preserve"> also</w:t>
        </w:r>
      </w:ins>
      <w:r w:rsidR="003F1408">
        <w:t xml:space="preserve"> use the Allen-Feldman (AF) theory of </w:t>
      </w:r>
      <w:proofErr w:type="spellStart"/>
      <w:r w:rsidR="003F1408">
        <w:t>diffusons</w:t>
      </w:r>
      <w:proofErr w:type="spellEnd"/>
      <w:r w:rsidR="003F1408">
        <w:t>. Th</w:t>
      </w:r>
      <w:ins w:id="204" w:author="Alan" w:date="2013-04-05T10:13:00Z">
        <w:r>
          <w:t>is</w:t>
        </w:r>
      </w:ins>
      <w:del w:id="205" w:author="Alan" w:date="2013-04-05T10:13:00Z">
        <w:r w:rsidR="003F1408" w:rsidDel="005928CC">
          <w:delText>e Allen-Feldman</w:delText>
        </w:r>
      </w:del>
      <w:r w:rsidR="003F1408">
        <w:t xml:space="preserve"> theory</w:t>
      </w:r>
      <w:del w:id="206" w:author="Alan" w:date="2013-04-05T10:13:00Z">
        <w:r w:rsidR="003F1408" w:rsidDel="005928CC">
          <w:delText xml:space="preserve"> of diffusons</w:delText>
        </w:r>
      </w:del>
      <w:r w:rsidR="003F1408">
        <w:t xml:space="preserve"> has</w:t>
      </w:r>
      <w:ins w:id="207" w:author="Alan" w:date="2013-04-05T10:13:00Z">
        <w:r>
          <w:t xml:space="preserve"> only</w:t>
        </w:r>
      </w:ins>
      <w:del w:id="208" w:author="Alan" w:date="2013-04-05T10:13:00Z">
        <w:r w:rsidR="003F1408" w:rsidDel="005928CC">
          <w:delText xml:space="preserve"> been</w:delText>
        </w:r>
      </w:del>
      <w:r w:rsidR="003F1408">
        <w:t xml:space="preserve"> previously </w:t>
      </w:r>
      <w:ins w:id="209" w:author="Alan" w:date="2013-04-05T10:13:00Z">
        <w:r>
          <w:t xml:space="preserve">been </w:t>
        </w:r>
      </w:ins>
      <w:r w:rsidR="003F1408">
        <w:t>applied</w:t>
      </w:r>
      <w:del w:id="210" w:author="Alan" w:date="2013-04-05T10:13:00Z">
        <w:r w:rsidR="003F1408" w:rsidDel="005928CC">
          <w:delText xml:space="preserve"> only</w:delText>
        </w:r>
      </w:del>
      <w:r w:rsidR="003F1408">
        <w:t xml:space="preserve"> to amorphous phases</w:t>
      </w:r>
      <w:ins w:id="211" w:author="Alan" w:date="2013-04-05T10:13:00Z">
        <w:r>
          <w:t xml:space="preserve"> </w:t>
        </w:r>
      </w:ins>
      <w:del w:id="212" w:author="Alan" w:date="2013-04-05T10:13:00Z">
        <w:r w:rsidR="003F1408" w:rsidDel="005928CC">
          <w:delText>.</w:delText>
        </w:r>
      </w:del>
      <w:r w:rsidR="003F1408">
        <w:t>[16</w:t>
      </w:r>
      <w:proofErr w:type="gramStart"/>
      <w:r w:rsidR="003F1408">
        <w:t>,17,35,36,74</w:t>
      </w:r>
      <w:proofErr w:type="gramEnd"/>
      <w:r w:rsidR="003F1408">
        <w:t>]</w:t>
      </w:r>
      <w:ins w:id="213" w:author="Alan" w:date="2013-04-05T10:13:00Z">
        <w:r>
          <w:t>.</w:t>
        </w:r>
      </w:ins>
      <w:r w:rsidR="003F1408">
        <w:t xml:space="preserve">  We use the AF theory to show that the lower-limit of diffusivity of high-frequency modes in a disordered lattice is the high-scatter limit, in contrast to the VC-ALD method</w:t>
      </w:r>
      <w:ins w:id="214" w:author="Alan" w:date="2013-04-05T10:13:00Z">
        <w:r>
          <w:t>, which incorrectly predicts tha</w:t>
        </w:r>
      </w:ins>
      <w:ins w:id="215" w:author="Alan" w:date="2013-04-05T10:24:00Z">
        <w:r w:rsidR="00387FF6">
          <w:t>t</w:t>
        </w:r>
      </w:ins>
      <w:ins w:id="216" w:author="Alan" w:date="2013-04-05T10:13:00Z">
        <w:r>
          <w:t xml:space="preserve"> the limiting value is zero</w:t>
        </w:r>
      </w:ins>
      <w:r w:rsidR="003F1408">
        <w:t>. Identification of this high-scatter limit of mode diffusivity was essential for identifying the breakdown in the VC-ALD method.  The high-scatter limit of diffusivity is usually assumed, without theoretical justification, in models for disordered and amorphous materials</w:t>
      </w:r>
      <w:ins w:id="217" w:author="Alan" w:date="2013-04-05T10:14:00Z">
        <w:r>
          <w:t xml:space="preserve"> </w:t>
        </w:r>
      </w:ins>
      <w:del w:id="218" w:author="Alan" w:date="2013-04-05T10:14:00Z">
        <w:r w:rsidR="003F1408" w:rsidDel="005928CC">
          <w:delText>.</w:delText>
        </w:r>
      </w:del>
      <w:r w:rsidR="003F1408">
        <w:t>[1</w:t>
      </w:r>
      <w:proofErr w:type="gramStart"/>
      <w:r w:rsidR="003F1408">
        <w:t>,2,80,83</w:t>
      </w:r>
      <w:proofErr w:type="gramEnd"/>
      <w:r w:rsidR="003F1408">
        <w:t>]</w:t>
      </w:r>
      <w:ins w:id="219" w:author="Alan" w:date="2013-04-05T10:14:00Z">
        <w:r>
          <w:t>.</w:t>
        </w:r>
      </w:ins>
      <w:r w:rsidR="003F1408">
        <w:t xml:space="preserve"> Our study gives self-consistent justification for </w:t>
      </w:r>
      <w:ins w:id="220" w:author="Alan" w:date="2013-04-05T10:14:00Z">
        <w:r>
          <w:t>its</w:t>
        </w:r>
      </w:ins>
      <w:del w:id="221" w:author="Alan" w:date="2013-04-05T10:14:00Z">
        <w:r w:rsidR="003F1408" w:rsidDel="005928CC">
          <w:delText>the</w:delText>
        </w:r>
      </w:del>
      <w:r w:rsidR="003F1408">
        <w:t xml:space="preserve"> use</w:t>
      </w:r>
      <w:del w:id="222" w:author="Alan" w:date="2013-04-05T10:14:00Z">
        <w:r w:rsidR="003F1408" w:rsidDel="005928CC">
          <w:delText xml:space="preserve"> of the high-scatter limit of diffusivity</w:delText>
        </w:r>
      </w:del>
      <w:r w:rsidR="003F1408">
        <w:t>.</w:t>
      </w:r>
    </w:p>
    <w:p w:rsidR="00D605DE" w:rsidRDefault="005928CC">
      <w:pPr>
        <w:numPr>
          <w:ilvl w:val="0"/>
          <w:numId w:val="1"/>
        </w:numPr>
      </w:pPr>
      <w:ins w:id="223" w:author="Alan" w:date="2013-04-05T10:15:00Z">
        <w:r w:rsidRPr="005928CC">
          <w:rPr>
            <w:i/>
            <w:rPrChange w:id="224" w:author="Alan" w:date="2013-04-05T10:15:00Z">
              <w:rPr/>
            </w:rPrChange>
          </w:rPr>
          <w:t>Structure Factor of Disordered Lattice</w:t>
        </w:r>
      </w:ins>
      <w:ins w:id="225" w:author="Alan" w:date="2013-04-05T10:16:00Z">
        <w:r w:rsidR="00B94C6B">
          <w:rPr>
            <w:i/>
          </w:rPr>
          <w:t xml:space="preserve"> to Predict Group Velocities</w:t>
        </w:r>
      </w:ins>
      <w:ins w:id="226" w:author="Alan" w:date="2013-04-05T10:15:00Z">
        <w:r>
          <w:t xml:space="preserve">. </w:t>
        </w:r>
      </w:ins>
      <w:r w:rsidR="003F1408">
        <w:t xml:space="preserve">We </w:t>
      </w:r>
      <w:ins w:id="227" w:author="Alan" w:date="2013-04-05T10:15:00Z">
        <w:r w:rsidR="00B94C6B">
          <w:t>calculated</w:t>
        </w:r>
      </w:ins>
      <w:del w:id="228" w:author="Alan" w:date="2013-04-05T10:15:00Z">
        <w:r w:rsidR="003F1408" w:rsidDel="00B94C6B">
          <w:delText>measure</w:delText>
        </w:r>
      </w:del>
      <w:r w:rsidR="003F1408">
        <w:t xml:space="preserve"> the structure factor for modes in a disordered lattice, which has</w:t>
      </w:r>
      <w:del w:id="229" w:author="Alan" w:date="2013-04-05T10:15:00Z">
        <w:r w:rsidR="003F1408" w:rsidDel="00B94C6B">
          <w:delText xml:space="preserve"> only been done</w:delText>
        </w:r>
      </w:del>
      <w:r w:rsidR="003F1408">
        <w:t xml:space="preserve"> previously</w:t>
      </w:r>
      <w:ins w:id="230" w:author="Alan" w:date="2013-04-05T10:15:00Z">
        <w:r w:rsidR="00B94C6B">
          <w:t xml:space="preserve"> only been done</w:t>
        </w:r>
      </w:ins>
      <w:r w:rsidR="003F1408">
        <w:t xml:space="preserve"> for modes in </w:t>
      </w:r>
      <w:r w:rsidR="003F1408">
        <w:lastRenderedPageBreak/>
        <w:t>amorphous materials</w:t>
      </w:r>
      <w:commentRangeStart w:id="231"/>
      <w:r w:rsidR="003F1408">
        <w:t xml:space="preserve">.\cite{PRB articles} </w:t>
      </w:r>
      <w:commentRangeEnd w:id="231"/>
      <w:r w:rsidR="00387FF6">
        <w:rPr>
          <w:rStyle w:val="CommentReference"/>
        </w:rPr>
        <w:commentReference w:id="231"/>
      </w:r>
      <w:r w:rsidR="003F1408">
        <w:t>The structure factor</w:t>
      </w:r>
      <w:del w:id="232" w:author="Alan" w:date="2013-04-05T10:15:00Z">
        <w:r w:rsidR="003F1408" w:rsidDel="00B94C6B">
          <w:delText>s</w:delText>
        </w:r>
      </w:del>
      <w:r w:rsidR="003F1408">
        <w:t xml:space="preserve"> </w:t>
      </w:r>
      <w:del w:id="233" w:author="Alan" w:date="2013-04-05T10:15:00Z">
        <w:r w:rsidR="003F1408" w:rsidDel="00B94C6B">
          <w:delText xml:space="preserve">measurements </w:delText>
        </w:r>
      </w:del>
      <w:ins w:id="234" w:author="Alan" w:date="2013-04-05T10:15:00Z">
        <w:r w:rsidR="00B94C6B">
          <w:t xml:space="preserve">predictions </w:t>
        </w:r>
      </w:ins>
      <w:r w:rsidR="003F1408">
        <w:t>help</w:t>
      </w:r>
      <w:ins w:id="235" w:author="Alan" w:date="2013-04-05T10:15:00Z">
        <w:r w:rsidR="00B94C6B">
          <w:t xml:space="preserve"> us</w:t>
        </w:r>
      </w:ins>
      <w:r w:rsidR="003F1408">
        <w:t xml:space="preserve"> to understand</w:t>
      </w:r>
      <w:ins w:id="236" w:author="Alan" w:date="2013-04-05T10:16:00Z">
        <w:r w:rsidR="00B94C6B">
          <w:t xml:space="preserve"> that</w:t>
        </w:r>
      </w:ins>
      <w:r w:rsidR="003F1408">
        <w:t xml:space="preserve"> the </w:t>
      </w:r>
      <w:del w:id="237" w:author="Alan" w:date="2013-04-05T10:16:00Z">
        <w:r w:rsidR="003F1408" w:rsidDel="00B94C6B">
          <w:delText xml:space="preserve">underprediction of the </w:delText>
        </w:r>
      </w:del>
      <w:r w:rsidR="003F1408">
        <w:t>VC-predicted group velocit</w:t>
      </w:r>
      <w:ins w:id="238" w:author="Alan" w:date="2013-04-05T10:16:00Z">
        <w:r w:rsidR="00B94C6B">
          <w:t xml:space="preserve">ies are an </w:t>
        </w:r>
        <w:proofErr w:type="spellStart"/>
        <w:r w:rsidR="00B94C6B">
          <w:t>underprediction</w:t>
        </w:r>
        <w:proofErr w:type="spellEnd"/>
        <w:r w:rsidR="00B94C6B">
          <w:t xml:space="preserve"> of </w:t>
        </w:r>
      </w:ins>
      <w:del w:id="239" w:author="Alan" w:date="2013-04-05T10:16:00Z">
        <w:r w:rsidR="003F1408" w:rsidDel="00B94C6B">
          <w:delText xml:space="preserve">y as </w:delText>
        </w:r>
      </w:del>
      <w:r w:rsidR="003F1408">
        <w:t>the representative velocity scale for mode diffusivities in the disordered lattice.  While previous studies have attempted to predict the group velocity of modes in disordered systems, there is no theoretical justification for the methods used</w:t>
      </w:r>
      <w:ins w:id="240" w:author="Alan" w:date="2013-04-05T10:16:00Z">
        <w:r w:rsidR="00B94C6B">
          <w:t xml:space="preserve"> </w:t>
        </w:r>
      </w:ins>
      <w:del w:id="241" w:author="Alan" w:date="2013-04-05T10:16:00Z">
        <w:r w:rsidR="003F1408" w:rsidDel="00B94C6B">
          <w:delText>.</w:delText>
        </w:r>
      </w:del>
      <w:r w:rsidR="003F1408">
        <w:t>[60-62]</w:t>
      </w:r>
      <w:ins w:id="242" w:author="Alan" w:date="2013-04-05T10:16:00Z">
        <w:r w:rsidR="00B94C6B">
          <w:t>.</w:t>
        </w:r>
      </w:ins>
      <w:r w:rsidR="003F1408">
        <w:t xml:space="preserve"> </w:t>
      </w:r>
      <w:ins w:id="243" w:author="Alan" w:date="2013-04-05T10:25:00Z">
        <w:r w:rsidR="0054330F">
          <w:t>T</w:t>
        </w:r>
      </w:ins>
      <w:del w:id="244" w:author="Alan" w:date="2013-04-05T10:25:00Z">
        <w:r w:rsidR="003F1408" w:rsidDel="0054330F">
          <w:delText>We believe t</w:delText>
        </w:r>
      </w:del>
      <w:r w:rsidR="003F1408">
        <w:t>he</w:t>
      </w:r>
      <w:ins w:id="245" w:author="Alan" w:date="2013-04-05T10:25:00Z">
        <w:r w:rsidR="0054330F">
          <w:t xml:space="preserve"> structure factor</w:t>
        </w:r>
      </w:ins>
      <w:del w:id="246" w:author="Alan" w:date="2013-04-05T10:25:00Z">
        <w:r w:rsidR="003F1408" w:rsidDel="0054330F">
          <w:delText xml:space="preserve"> measurement of the structure factor</w:delText>
        </w:r>
      </w:del>
      <w:ins w:id="247" w:author="Alan" w:date="2013-04-05T10:16:00Z">
        <w:r w:rsidR="00B94C6B">
          <w:t xml:space="preserve"> provides a rigorous manner to estimate group velocities</w:t>
        </w:r>
      </w:ins>
      <w:ins w:id="248" w:author="Alan" w:date="2013-04-05T10:17:00Z">
        <w:r w:rsidR="00B94C6B">
          <w:t xml:space="preserve"> and</w:t>
        </w:r>
      </w:ins>
      <w:r w:rsidR="003F1408">
        <w:t xml:space="preserve"> is a significant contribution to understanding how to predict the correct velocity scale for mode diffusivities in disordered systems</w:t>
      </w:r>
      <w:commentRangeStart w:id="249"/>
      <w:r w:rsidR="003F1408">
        <w:t>.[]</w:t>
      </w:r>
      <w:commentRangeEnd w:id="249"/>
      <w:r w:rsidR="0054330F">
        <w:rPr>
          <w:rStyle w:val="CommentReference"/>
        </w:rPr>
        <w:commentReference w:id="249"/>
      </w:r>
      <w:r w:rsidR="003F1408">
        <w:t xml:space="preserve"> </w:t>
      </w:r>
    </w:p>
    <w:p w:rsidR="00D605DE" w:rsidRPr="00844D08" w:rsidDel="00844D08" w:rsidRDefault="003F1408">
      <w:pPr>
        <w:rPr>
          <w:del w:id="250" w:author="Alan" w:date="2013-04-05T10:17:00Z"/>
          <w:sz w:val="24"/>
          <w:szCs w:val="24"/>
          <w:rPrChange w:id="251" w:author="Alan" w:date="2013-04-05T10:17:00Z">
            <w:rPr>
              <w:del w:id="252" w:author="Alan" w:date="2013-04-05T10:17:00Z"/>
            </w:rPr>
          </w:rPrChange>
        </w:rPr>
      </w:pPr>
      <w:r w:rsidRPr="00844D08">
        <w:rPr>
          <w:b/>
          <w:bCs/>
          <w:sz w:val="24"/>
          <w:szCs w:val="24"/>
          <w:rPrChange w:id="253" w:author="Alan" w:date="2013-04-05T10:17:00Z">
            <w:rPr>
              <w:b/>
              <w:bCs/>
              <w:sz w:val="28"/>
              <w:szCs w:val="28"/>
            </w:rPr>
          </w:rPrChange>
        </w:rPr>
        <w:t>Work Quality</w:t>
      </w:r>
    </w:p>
    <w:p w:rsidR="00844D08" w:rsidRPr="00844D08" w:rsidRDefault="00844D08">
      <w:pPr>
        <w:rPr>
          <w:ins w:id="254" w:author="Alan" w:date="2013-04-05T10:17:00Z"/>
          <w:sz w:val="24"/>
          <w:szCs w:val="24"/>
          <w:rPrChange w:id="255" w:author="Alan" w:date="2013-04-05T10:17:00Z">
            <w:rPr>
              <w:ins w:id="256" w:author="Alan" w:date="2013-04-05T10:17:00Z"/>
            </w:rPr>
          </w:rPrChange>
        </w:rPr>
      </w:pPr>
    </w:p>
    <w:p w:rsidR="00D605DE" w:rsidRDefault="003F1408">
      <w:del w:id="257" w:author="Alan" w:date="2013-04-05T10:17:00Z">
        <w:r w:rsidDel="00844D08">
          <w:delText xml:space="preserve">We believe our work is of high quality. </w:delText>
        </w:r>
      </w:del>
      <w:r>
        <w:t xml:space="preserve">We present a self-consistent study of the VC approximation using five different </w:t>
      </w:r>
      <w:proofErr w:type="gramStart"/>
      <w:r>
        <w:t>method</w:t>
      </w:r>
      <w:proofErr w:type="gramEnd"/>
      <w:r>
        <w:t xml:space="preserve"> (VC-ALD, VC-NMD, Gamma-NMD, AF theory, and Green-Kubo). We study the thermal transport of </w:t>
      </w:r>
      <w:proofErr w:type="spellStart"/>
      <w:r>
        <w:t>Lennard</w:t>
      </w:r>
      <w:proofErr w:type="spellEnd"/>
      <w:r>
        <w:t xml:space="preserve">-Jones argon in </w:t>
      </w:r>
      <w:ins w:id="258" w:author="Alan" w:date="2013-04-05T10:25:00Z">
        <w:r w:rsidR="0054330F">
          <w:t>three</w:t>
        </w:r>
      </w:ins>
      <w:del w:id="259" w:author="Alan" w:date="2013-04-05T10:25:00Z">
        <w:r w:rsidDel="0054330F">
          <w:delText>3</w:delText>
        </w:r>
      </w:del>
      <w:r>
        <w:t xml:space="preserve"> solid phases of the materials: perfect crystal, disordered lattice, and amorphous phase. By using three phases, we demonstrate th</w:t>
      </w:r>
      <w:ins w:id="260" w:author="Alan" w:date="2013-04-05T10:17:00Z">
        <w:r w:rsidR="00844D08">
          <w:t>e</w:t>
        </w:r>
      </w:ins>
      <w:del w:id="261" w:author="Alan" w:date="2013-04-05T10:17:00Z">
        <w:r w:rsidDel="00844D08">
          <w:delText>at</w:delText>
        </w:r>
      </w:del>
      <w:r>
        <w:t xml:space="preserve"> applicability of the different methods for predicting the thermal conductivity and mode-properties:</w:t>
      </w:r>
    </w:p>
    <w:p w:rsidR="00D605DE" w:rsidRDefault="003F1408">
      <w:pPr>
        <w:numPr>
          <w:ilvl w:val="0"/>
          <w:numId w:val="2"/>
        </w:numPr>
      </w:pPr>
      <w:r>
        <w:t>Molecular Dynamics-based Green-Kubo: suitable for modeling all three phases</w:t>
      </w:r>
      <w:ins w:id="262" w:author="Alan" w:date="2013-04-05T10:18:00Z">
        <w:r w:rsidR="00844D08">
          <w:t xml:space="preserve">, but </w:t>
        </w:r>
      </w:ins>
      <w:del w:id="263" w:author="Alan" w:date="2013-04-05T10:18:00Z">
        <w:r w:rsidDel="00844D08">
          <w:delText xml:space="preserve">. The GK method </w:delText>
        </w:r>
      </w:del>
      <w:r>
        <w:t>does not predict the mode properties.</w:t>
      </w:r>
    </w:p>
    <w:p w:rsidR="00D605DE" w:rsidRDefault="003F1408">
      <w:pPr>
        <w:numPr>
          <w:ilvl w:val="0"/>
          <w:numId w:val="2"/>
        </w:numPr>
      </w:pPr>
      <w:r>
        <w:t>Phonon based VC-ALD and VC-NMD: suitable for the perfect crystal and disordered lattices with the high-scatter limit correction.</w:t>
      </w:r>
    </w:p>
    <w:p w:rsidR="00D605DE" w:rsidRDefault="003F1408">
      <w:pPr>
        <w:numPr>
          <w:ilvl w:val="0"/>
          <w:numId w:val="2"/>
        </w:numPr>
      </w:pPr>
      <w:r>
        <w:t xml:space="preserve">The AF theory of </w:t>
      </w:r>
      <w:proofErr w:type="spellStart"/>
      <w:r>
        <w:t>diffusons</w:t>
      </w:r>
      <w:proofErr w:type="spellEnd"/>
      <w:r>
        <w:t xml:space="preserve">: suitable for the high-frequency modes of the disordered lattice and all modes of the amorphous phase. </w:t>
      </w:r>
    </w:p>
    <w:p w:rsidR="00D605DE" w:rsidRDefault="003F1408">
      <w:r>
        <w:t xml:space="preserve">We are unaware of any other study </w:t>
      </w:r>
      <w:ins w:id="264" w:author="Alan" w:date="2013-04-05T10:18:00Z">
        <w:r w:rsidR="00844D08">
          <w:t>that</w:t>
        </w:r>
      </w:ins>
      <w:del w:id="265" w:author="Alan" w:date="2013-04-05T10:18:00Z">
        <w:r w:rsidDel="00844D08">
          <w:delText>which</w:delText>
        </w:r>
      </w:del>
      <w:r>
        <w:t xml:space="preserve"> uses all five of these methods self-consistently on the same material system. </w:t>
      </w:r>
      <w:ins w:id="266" w:author="Alan" w:date="2013-04-05T10:18:00Z">
        <w:r w:rsidR="00844D08" w:rsidRPr="0054330F">
          <w:rPr>
            <w:i/>
            <w:rPrChange w:id="267" w:author="Alan" w:date="2013-04-05T10:26:00Z">
              <w:rPr/>
            </w:rPrChange>
          </w:rPr>
          <w:t>Our work provides clear guidelines for others on what tools are appropriate for different solid state systems.</w:t>
        </w:r>
      </w:ins>
    </w:p>
    <w:p w:rsidR="00D605DE" w:rsidRPr="00844D08" w:rsidRDefault="003F1408">
      <w:pPr>
        <w:rPr>
          <w:sz w:val="24"/>
          <w:szCs w:val="24"/>
          <w:rPrChange w:id="268" w:author="Alan" w:date="2013-04-05T10:19:00Z">
            <w:rPr/>
          </w:rPrChange>
        </w:rPr>
      </w:pPr>
      <w:r w:rsidRPr="00844D08">
        <w:rPr>
          <w:b/>
          <w:bCs/>
          <w:sz w:val="24"/>
          <w:szCs w:val="24"/>
          <w:rPrChange w:id="269" w:author="Alan" w:date="2013-04-05T10:19:00Z">
            <w:rPr>
              <w:b/>
              <w:bCs/>
              <w:sz w:val="28"/>
              <w:szCs w:val="28"/>
            </w:rPr>
          </w:rPrChange>
        </w:rPr>
        <w:t>Contribution to the Literature</w:t>
      </w:r>
    </w:p>
    <w:p w:rsidR="00D605DE" w:rsidRDefault="003F1408">
      <w: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t xml:space="preserve"> </w:t>
      </w:r>
      <w:r>
        <w:rPr>
          <w:b/>
        </w:rPr>
        <w:t>106</w:t>
      </w:r>
      <w:r>
        <w:t xml:space="preserve">, 045901 (2011), </w:t>
      </w:r>
      <w:r>
        <w:rPr>
          <w:i/>
        </w:rPr>
        <w:t>PRL</w:t>
      </w:r>
      <w:r>
        <w:t xml:space="preserve"> </w:t>
      </w:r>
      <w:r>
        <w:rPr>
          <w:b/>
        </w:rPr>
        <w:t>109</w:t>
      </w:r>
      <w:r>
        <w:t xml:space="preserve">, 095901 (2012), </w:t>
      </w:r>
      <w:r>
        <w:rPr>
          <w:i/>
        </w:rPr>
        <w:t>PRB</w:t>
      </w:r>
      <w:r>
        <w:t xml:space="preserve"> </w:t>
      </w:r>
      <w:r>
        <w:rPr>
          <w:b/>
        </w:rPr>
        <w:t>85</w:t>
      </w:r>
      <w:r>
        <w:t>, 184303 (2012)] have used the VC-ALD method to make such predictions.</w:t>
      </w:r>
    </w:p>
    <w:p w:rsidR="00D605DE" w:rsidRDefault="003F1408">
      <w:r>
        <w:t xml:space="preserve">We believe this work will make an important contribution to the literature because the high-scatter limit adjustment is of interest to the study of low-thermal conductivity alloys. Thermoelectric energy generation materials, such as </w:t>
      </w:r>
      <w:proofErr w:type="spellStart"/>
      <w:r>
        <w:t>PbTe</w:t>
      </w:r>
      <w:proofErr w:type="spellEnd"/>
      <w:r>
        <w:t>/Se alloys</w:t>
      </w:r>
      <w:ins w:id="270" w:author="Alan" w:date="2013-04-05T10:19:00Z">
        <w:r w:rsidR="00844D08">
          <w:t xml:space="preserve"> </w:t>
        </w:r>
      </w:ins>
      <w:del w:id="271" w:author="Alan" w:date="2013-04-05T10:19:00Z">
        <w:r w:rsidDel="00844D08">
          <w:delText>,</w:delText>
        </w:r>
      </w:del>
      <w:r>
        <w:t>[21</w:t>
      </w:r>
      <w:proofErr w:type="gramStart"/>
      <w:r>
        <w:t>,22,49</w:t>
      </w:r>
      <w:proofErr w:type="gramEnd"/>
      <w:r>
        <w:t>]</w:t>
      </w:r>
      <w:ins w:id="272" w:author="Alan" w:date="2013-04-05T10:19:00Z">
        <w:r w:rsidR="00844D08">
          <w:t>,</w:t>
        </w:r>
      </w:ins>
      <w:r>
        <w:t xml:space="preserve"> maximize their efficiency by minimizing their thermal conductivity. The search for lower thermal conductivity alloys will require the modeling of even lower-thermal conductivity alloys, where the high-scatter limit we have proposed should be considered.</w:t>
      </w:r>
    </w:p>
    <w:p w:rsidR="00D605DE" w:rsidRPr="00844D08" w:rsidRDefault="003F1408">
      <w:pPr>
        <w:rPr>
          <w:sz w:val="24"/>
          <w:szCs w:val="24"/>
          <w:rPrChange w:id="273" w:author="Alan" w:date="2013-04-05T10:19:00Z">
            <w:rPr/>
          </w:rPrChange>
        </w:rPr>
      </w:pPr>
      <w:r w:rsidRPr="00844D08">
        <w:rPr>
          <w:b/>
          <w:bCs/>
          <w:sz w:val="24"/>
          <w:szCs w:val="24"/>
          <w:rPrChange w:id="274" w:author="Alan" w:date="2013-04-05T10:19:00Z">
            <w:rPr>
              <w:b/>
              <w:bCs/>
              <w:sz w:val="28"/>
              <w:szCs w:val="28"/>
            </w:rPr>
          </w:rPrChange>
        </w:rPr>
        <w:t>Interest to Physical Review Readers</w:t>
      </w:r>
    </w:p>
    <w:p w:rsidR="00D605DE" w:rsidRDefault="003F1408">
      <w:r>
        <w:lastRenderedPageBreak/>
        <w:t xml:space="preserve">Of our 90 references, 43 of them are from the Physical Review journals (Letters, B, and E). We believe </w:t>
      </w:r>
      <w:ins w:id="275" w:author="Alan" w:date="2013-04-05T10:19:00Z">
        <w:r w:rsidR="00844D08">
          <w:t xml:space="preserve">that </w:t>
        </w:r>
      </w:ins>
      <w:r>
        <w:t>we have made a significant contribution to the Physical Review literature by</w:t>
      </w:r>
      <w:ins w:id="276" w:author="Alan" w:date="2013-04-05T10:19:00Z">
        <w:r w:rsidR="00844D08">
          <w:t xml:space="preserve"> interpreting and</w:t>
        </w:r>
      </w:ins>
      <w:r>
        <w:t xml:space="preserve"> extending the results found in these 43 publications. We believe this work should be</w:t>
      </w:r>
      <w:ins w:id="277" w:author="Alan" w:date="2013-04-05T10:20:00Z">
        <w:r w:rsidR="00844D08">
          <w:t xml:space="preserve"> considered </w:t>
        </w:r>
        <w:proofErr w:type="gramStart"/>
        <w:r w:rsidR="00844D08">
          <w:t xml:space="preserve">for </w:t>
        </w:r>
      </w:ins>
      <w:r>
        <w:t xml:space="preserve"> publi</w:t>
      </w:r>
      <w:ins w:id="278" w:author="Alan" w:date="2013-04-05T10:20:00Z">
        <w:r w:rsidR="00844D08">
          <w:t>cation</w:t>
        </w:r>
      </w:ins>
      <w:proofErr w:type="gramEnd"/>
      <w:del w:id="279" w:author="Alan" w:date="2013-04-05T10:20:00Z">
        <w:r w:rsidDel="00844D08">
          <w:delText>shed</w:delText>
        </w:r>
      </w:del>
      <w:r>
        <w:t xml:space="preserve"> in Physical Review B.</w:t>
      </w:r>
    </w:p>
    <w:p w:rsidR="00D605DE" w:rsidRDefault="003F1408">
      <w:r>
        <w:t>We suggested the following reviewers:</w:t>
      </w:r>
    </w:p>
    <w:p w:rsidR="00D605DE" w:rsidRDefault="003F1408">
      <w:r>
        <w:t>Davide Donadio</w:t>
      </w:r>
      <w:r>
        <w:br/>
        <w:t>Group Leader</w:t>
      </w:r>
      <w:r>
        <w:br/>
        <w:t>Max Planck Institute for Polymer Research</w:t>
      </w:r>
      <w:r>
        <w:br/>
        <w:t>donadio@mpip-mainz.mpg.de</w:t>
      </w:r>
    </w:p>
    <w:p w:rsidR="00D605DE" w:rsidRDefault="003F1408">
      <w:r>
        <w:t>Junichiro Shiomi</w:t>
      </w:r>
      <w:r>
        <w:br/>
        <w:t>Associate Professor</w:t>
      </w:r>
      <w:r>
        <w:br/>
        <w:t>Mechanical Engineering, University of Tokyo</w:t>
      </w:r>
      <w:r>
        <w:br/>
        <w:t>shiomi@photon.t.u-tokyo.ac.jp</w:t>
      </w:r>
    </w:p>
    <w:p w:rsidR="00D605DE" w:rsidRDefault="003F1408">
      <w:r>
        <w:t>Xiulin Ruan</w:t>
      </w:r>
      <w:r>
        <w:br/>
        <w:t>Assistant Professor</w:t>
      </w:r>
      <w:r>
        <w:br/>
        <w:t>Mechanical Engineering, Purdue University</w:t>
      </w:r>
      <w:r>
        <w:br/>
      </w:r>
      <w:del w:id="280" w:author="Alan" w:date="2013-04-05T10:27:00Z">
        <w:r w:rsidR="00B34459" w:rsidDel="00B0247F">
          <w:fldChar w:fldCharType="begin"/>
        </w:r>
        <w:r w:rsidR="00B34459" w:rsidDel="00B0247F">
          <w:delInstrText>HYPERLINK "mailto:ruan@purdue.edu" \h</w:delInstrText>
        </w:r>
        <w:r w:rsidR="00B34459" w:rsidDel="00B0247F">
          <w:fldChar w:fldCharType="separate"/>
        </w:r>
        <w:r w:rsidDel="00B0247F">
          <w:rPr>
            <w:rStyle w:val="InternetLink"/>
          </w:rPr>
          <w:delText>ruan@purdue.edu</w:delText>
        </w:r>
        <w:r w:rsidR="00B34459" w:rsidDel="00B0247F">
          <w:fldChar w:fldCharType="end"/>
        </w:r>
      </w:del>
      <w:ins w:id="281" w:author="Alan" w:date="2013-04-05T10:27:00Z">
        <w:r w:rsidR="00B0247F">
          <w:rPr>
            <w:rStyle w:val="InternetLink"/>
          </w:rPr>
          <w:t>ruan@purdue.edu</w:t>
        </w:r>
      </w:ins>
    </w:p>
    <w:p w:rsidR="00D605DE" w:rsidRDefault="003F1408">
      <w:r>
        <w:t xml:space="preserve">Their names appear on nine of the publications that we reference in our manuscript, five of which are published in </w:t>
      </w:r>
      <w:r w:rsidRPr="0054330F">
        <w:rPr>
          <w:i/>
          <w:rPrChange w:id="282" w:author="Alan" w:date="2013-04-05T10:26:00Z">
            <w:rPr/>
          </w:rPrChange>
        </w:rPr>
        <w:t>Physical Review Letters</w:t>
      </w:r>
      <w:r>
        <w:t xml:space="preserve"> or </w:t>
      </w:r>
      <w:ins w:id="283" w:author="Alan" w:date="2013-04-05T10:26:00Z">
        <w:r w:rsidR="0054330F" w:rsidRPr="0054330F">
          <w:rPr>
            <w:i/>
            <w:rPrChange w:id="284" w:author="Alan" w:date="2013-04-05T10:26:00Z">
              <w:rPr/>
            </w:rPrChange>
          </w:rPr>
          <w:t xml:space="preserve">Physical Review </w:t>
        </w:r>
      </w:ins>
      <w:r w:rsidRPr="0054330F">
        <w:rPr>
          <w:i/>
          <w:rPrChange w:id="285" w:author="Alan" w:date="2013-04-05T10:26:00Z">
            <w:rPr/>
          </w:rPrChange>
        </w:rPr>
        <w:t>B</w:t>
      </w:r>
      <w:ins w:id="286" w:author="Alan" w:date="2013-04-05T10:27:00Z">
        <w:r w:rsidR="0054330F">
          <w:t xml:space="preserve"> </w:t>
        </w:r>
      </w:ins>
      <w:del w:id="287" w:author="Alan" w:date="2013-04-05T10:27:00Z">
        <w:r w:rsidDel="0054330F">
          <w:delText>.</w:delText>
        </w:r>
      </w:del>
      <w:r>
        <w:t>[21-23</w:t>
      </w:r>
      <w:proofErr w:type="gramStart"/>
      <w:r>
        <w:t>,28,29,53,60</w:t>
      </w:r>
      <w:proofErr w:type="gramEnd"/>
      <w:r>
        <w:t>-62]</w:t>
      </w:r>
      <w:ins w:id="288" w:author="Alan" w:date="2013-04-05T10:27:00Z">
        <w:r w:rsidR="0054330F">
          <w:t>.</w:t>
        </w:r>
      </w:ins>
      <w:r>
        <w:t xml:space="preserve"> We believe</w:t>
      </w:r>
      <w:ins w:id="289" w:author="Alan" w:date="2013-04-05T10:27:00Z">
        <w:r w:rsidR="0054330F">
          <w:t xml:space="preserve"> that</w:t>
        </w:r>
      </w:ins>
      <w:r>
        <w:t xml:space="preserve"> they will be fair judges of the significance of our work. </w:t>
      </w:r>
      <w:r>
        <w:br/>
      </w:r>
    </w:p>
    <w:p w:rsidR="00D605DE" w:rsidRDefault="003F1408">
      <w:r>
        <w:t>We look forward to your response.</w:t>
      </w:r>
    </w:p>
    <w:p w:rsidR="00D605DE" w:rsidRDefault="003F1408">
      <w:r>
        <w:t>Sincerely,</w:t>
      </w:r>
    </w:p>
    <w:p w:rsidR="00D605DE" w:rsidRDefault="003F1408">
      <w:r>
        <w:rPr>
          <w:noProof/>
        </w:rPr>
        <w:drawing>
          <wp:inline distT="0" distB="0" distL="0" distR="0">
            <wp:extent cx="1743075" cy="3143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rsidR="00D605DE" w:rsidRDefault="003F1408">
      <w:r>
        <w:t>Alan McGaughey</w:t>
      </w:r>
    </w:p>
    <w:p w:rsidR="00D605DE" w:rsidRDefault="00D605DE"/>
    <w:sectPr w:rsidR="00D605DE" w:rsidSect="00D605DE">
      <w:pgSz w:w="12240" w:h="15840"/>
      <w:pgMar w:top="1440" w:right="1440" w:bottom="1440" w:left="1440" w:header="0" w:footer="0" w:gutter="0"/>
      <w:cols w:space="720"/>
      <w:formProt w:val="0"/>
      <w:docGrid w:linePitch="360" w:charSpace="12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 w:author="Alan" w:date="2013-04-05T10:27:00Z" w:initials="A">
    <w:p w:rsidR="008B21BE" w:rsidRDefault="008B21BE">
      <w:pPr>
        <w:pStyle w:val="CommentText"/>
      </w:pPr>
      <w:r>
        <w:rPr>
          <w:rStyle w:val="CommentReference"/>
        </w:rPr>
        <w:annotationRef/>
      </w:r>
      <w:r>
        <w:t>In this section and those that follow, provide the Section numbers from the manuscript for easy reference.</w:t>
      </w:r>
    </w:p>
  </w:comment>
  <w:comment w:id="57" w:author="Alan" w:date="2013-04-05T10:27:00Z" w:initials="A">
    <w:p w:rsidR="00387FF6" w:rsidRDefault="00387FF6">
      <w:pPr>
        <w:pStyle w:val="CommentText"/>
      </w:pPr>
      <w:r>
        <w:rPr>
          <w:rStyle w:val="CommentReference"/>
        </w:rPr>
        <w:annotationRef/>
      </w:r>
      <w:r>
        <w:t>Add the refs here</w:t>
      </w:r>
    </w:p>
  </w:comment>
  <w:comment w:id="231" w:author="Alan" w:date="2013-04-05T10:27:00Z" w:initials="A">
    <w:p w:rsidR="00387FF6" w:rsidRDefault="00387FF6">
      <w:pPr>
        <w:pStyle w:val="CommentText"/>
      </w:pPr>
      <w:r>
        <w:rPr>
          <w:rStyle w:val="CommentReference"/>
        </w:rPr>
        <w:annotationRef/>
      </w:r>
      <w:r>
        <w:t>Add refs</w:t>
      </w:r>
    </w:p>
  </w:comment>
  <w:comment w:id="249" w:author="Alan" w:date="2013-04-05T10:27:00Z" w:initials="A">
    <w:p w:rsidR="0054330F" w:rsidRDefault="0054330F">
      <w:pPr>
        <w:pStyle w:val="CommentText"/>
      </w:pPr>
      <w:r>
        <w:rPr>
          <w:rStyle w:val="CommentReference"/>
        </w:rPr>
        <w:annotationRef/>
      </w:r>
      <w:r>
        <w:t>Refs?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1022"/>
    <w:multiLevelType w:val="multilevel"/>
    <w:tmpl w:val="470047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3FB0FD8"/>
    <w:multiLevelType w:val="multilevel"/>
    <w:tmpl w:val="926842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5B10566"/>
    <w:multiLevelType w:val="multilevel"/>
    <w:tmpl w:val="80CEC8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A7264A1"/>
    <w:multiLevelType w:val="hybridMultilevel"/>
    <w:tmpl w:val="3210F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97060E"/>
    <w:multiLevelType w:val="hybridMultilevel"/>
    <w:tmpl w:val="A7420F26"/>
    <w:lvl w:ilvl="0" w:tplc="210E982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useFELayout/>
  </w:compat>
  <w:rsids>
    <w:rsidRoot w:val="00D605DE"/>
    <w:rsid w:val="00081734"/>
    <w:rsid w:val="00131AB6"/>
    <w:rsid w:val="00310029"/>
    <w:rsid w:val="00387FF6"/>
    <w:rsid w:val="003F1408"/>
    <w:rsid w:val="0054330F"/>
    <w:rsid w:val="005928CC"/>
    <w:rsid w:val="00792DF5"/>
    <w:rsid w:val="00844D08"/>
    <w:rsid w:val="008B21BE"/>
    <w:rsid w:val="00B0247F"/>
    <w:rsid w:val="00B34459"/>
    <w:rsid w:val="00B94C6B"/>
    <w:rsid w:val="00CF4DA9"/>
    <w:rsid w:val="00D605DE"/>
    <w:rsid w:val="00DE30CD"/>
    <w:rsid w:val="00E30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605DE"/>
    <w:pPr>
      <w:tabs>
        <w:tab w:val="left" w:pos="720"/>
      </w:tabs>
      <w:suppressAutoHyphens/>
    </w:pPr>
    <w:rPr>
      <w:rFonts w:ascii="Calibri" w:eastAsia="WenQuanYi Micro He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rsid w:val="00D605DE"/>
    <w:rPr>
      <w:rFonts w:ascii="Times New Roman" w:eastAsia="Times New Roman" w:hAnsi="Times New Roman" w:cs="Times New Roman"/>
      <w:b/>
      <w:bCs/>
      <w:szCs w:val="20"/>
    </w:rPr>
  </w:style>
  <w:style w:type="character" w:customStyle="1" w:styleId="BalloonTextChar">
    <w:name w:val="Balloon Text Char"/>
    <w:basedOn w:val="DefaultParagraphFont"/>
    <w:rsid w:val="00D605DE"/>
    <w:rPr>
      <w:rFonts w:ascii="Tahoma" w:hAnsi="Tahoma" w:cs="Tahoma"/>
      <w:sz w:val="16"/>
      <w:szCs w:val="16"/>
    </w:rPr>
  </w:style>
  <w:style w:type="character" w:customStyle="1" w:styleId="PlainTextChar">
    <w:name w:val="Plain Text Char"/>
    <w:basedOn w:val="DefaultParagraphFont"/>
    <w:rsid w:val="00D605DE"/>
    <w:rPr>
      <w:rFonts w:ascii="Consolas" w:hAnsi="Consolas"/>
      <w:sz w:val="21"/>
      <w:szCs w:val="21"/>
    </w:rPr>
  </w:style>
  <w:style w:type="character" w:customStyle="1" w:styleId="InternetLink">
    <w:name w:val="Internet Link"/>
    <w:basedOn w:val="DefaultParagraphFont"/>
    <w:rsid w:val="00D605DE"/>
    <w:rPr>
      <w:color w:val="0000FF"/>
      <w:u w:val="single"/>
      <w:lang w:val="en-US" w:eastAsia="en-US" w:bidi="en-US"/>
    </w:rPr>
  </w:style>
  <w:style w:type="character" w:customStyle="1" w:styleId="ListLabel1">
    <w:name w:val="ListLabel 1"/>
    <w:rsid w:val="00D605DE"/>
    <w:rPr>
      <w:rFonts w:cs="Courier New"/>
    </w:rPr>
  </w:style>
  <w:style w:type="paragraph" w:customStyle="1" w:styleId="Heading">
    <w:name w:val="Heading"/>
    <w:basedOn w:val="Normal"/>
    <w:next w:val="Textbody"/>
    <w:rsid w:val="00D605DE"/>
    <w:pPr>
      <w:keepNext/>
      <w:spacing w:before="240" w:after="120"/>
    </w:pPr>
    <w:rPr>
      <w:rFonts w:ascii="Arial" w:hAnsi="Arial" w:cs="Lohit Hindi"/>
      <w:sz w:val="28"/>
      <w:szCs w:val="28"/>
    </w:rPr>
  </w:style>
  <w:style w:type="paragraph" w:customStyle="1" w:styleId="Textbody">
    <w:name w:val="Text body"/>
    <w:basedOn w:val="Normal"/>
    <w:rsid w:val="00D605DE"/>
    <w:pPr>
      <w:spacing w:after="120"/>
    </w:pPr>
  </w:style>
  <w:style w:type="paragraph" w:styleId="List">
    <w:name w:val="List"/>
    <w:basedOn w:val="Textbody"/>
    <w:rsid w:val="00D605DE"/>
    <w:rPr>
      <w:rFonts w:cs="Lohit Hindi"/>
    </w:rPr>
  </w:style>
  <w:style w:type="paragraph" w:styleId="Caption">
    <w:name w:val="caption"/>
    <w:basedOn w:val="Normal"/>
    <w:rsid w:val="00D605DE"/>
    <w:pPr>
      <w:suppressLineNumbers/>
      <w:spacing w:before="120" w:after="120"/>
    </w:pPr>
    <w:rPr>
      <w:rFonts w:cs="Lohit Hindi"/>
      <w:i/>
      <w:iCs/>
      <w:sz w:val="24"/>
      <w:szCs w:val="24"/>
    </w:rPr>
  </w:style>
  <w:style w:type="paragraph" w:customStyle="1" w:styleId="Index">
    <w:name w:val="Index"/>
    <w:basedOn w:val="Normal"/>
    <w:rsid w:val="00D605DE"/>
    <w:pPr>
      <w:suppressLineNumbers/>
    </w:pPr>
    <w:rPr>
      <w:rFonts w:cs="Lohit Hindi"/>
    </w:rPr>
  </w:style>
  <w:style w:type="paragraph" w:customStyle="1" w:styleId="Textbodyindent">
    <w:name w:val="Text body indent"/>
    <w:basedOn w:val="Normal"/>
    <w:rsid w:val="00D605DE"/>
    <w:pPr>
      <w:spacing w:after="0" w:line="100" w:lineRule="atLeast"/>
      <w:ind w:left="5040" w:firstLine="720"/>
    </w:pPr>
    <w:rPr>
      <w:rFonts w:ascii="Times New Roman" w:eastAsia="Times New Roman" w:hAnsi="Times New Roman" w:cs="Times New Roman"/>
      <w:b/>
      <w:bCs/>
      <w:szCs w:val="20"/>
    </w:rPr>
  </w:style>
  <w:style w:type="paragraph" w:styleId="BalloonText">
    <w:name w:val="Balloon Text"/>
    <w:basedOn w:val="Normal"/>
    <w:rsid w:val="00D605DE"/>
    <w:pPr>
      <w:spacing w:after="0" w:line="100" w:lineRule="atLeast"/>
    </w:pPr>
    <w:rPr>
      <w:rFonts w:ascii="Tahoma" w:hAnsi="Tahoma" w:cs="Tahoma"/>
      <w:sz w:val="16"/>
      <w:szCs w:val="16"/>
    </w:rPr>
  </w:style>
  <w:style w:type="paragraph" w:styleId="ListParagraph">
    <w:name w:val="List Paragraph"/>
    <w:basedOn w:val="Normal"/>
    <w:rsid w:val="00D605DE"/>
    <w:pPr>
      <w:ind w:left="720"/>
    </w:pPr>
  </w:style>
  <w:style w:type="paragraph" w:styleId="PlainText">
    <w:name w:val="Plain Text"/>
    <w:basedOn w:val="Normal"/>
    <w:rsid w:val="00D605DE"/>
    <w:pPr>
      <w:spacing w:after="0" w:line="100" w:lineRule="atLeast"/>
    </w:pPr>
    <w:rPr>
      <w:rFonts w:ascii="Consolas" w:hAnsi="Consolas"/>
      <w:sz w:val="21"/>
      <w:szCs w:val="21"/>
    </w:rPr>
  </w:style>
  <w:style w:type="paragraph" w:customStyle="1" w:styleId="PreformattedText">
    <w:name w:val="Preformatted Text"/>
    <w:basedOn w:val="Normal"/>
    <w:rsid w:val="00D605DE"/>
    <w:pPr>
      <w:spacing w:after="0"/>
    </w:pPr>
    <w:rPr>
      <w:rFonts w:ascii="DejaVu Sans Mono" w:hAnsi="DejaVu Sans Mono" w:cs="Lohit Hindi"/>
      <w:sz w:val="20"/>
      <w:szCs w:val="20"/>
    </w:rPr>
  </w:style>
  <w:style w:type="character" w:styleId="CommentReference">
    <w:name w:val="annotation reference"/>
    <w:basedOn w:val="DefaultParagraphFont"/>
    <w:uiPriority w:val="99"/>
    <w:semiHidden/>
    <w:unhideWhenUsed/>
    <w:rsid w:val="008B21BE"/>
    <w:rPr>
      <w:sz w:val="16"/>
      <w:szCs w:val="16"/>
    </w:rPr>
  </w:style>
  <w:style w:type="paragraph" w:styleId="CommentText">
    <w:name w:val="annotation text"/>
    <w:basedOn w:val="Normal"/>
    <w:link w:val="CommentTextChar"/>
    <w:uiPriority w:val="99"/>
    <w:semiHidden/>
    <w:unhideWhenUsed/>
    <w:rsid w:val="008B21BE"/>
    <w:pPr>
      <w:spacing w:line="240" w:lineRule="auto"/>
    </w:pPr>
    <w:rPr>
      <w:sz w:val="20"/>
      <w:szCs w:val="20"/>
    </w:rPr>
  </w:style>
  <w:style w:type="character" w:customStyle="1" w:styleId="CommentTextChar">
    <w:name w:val="Comment Text Char"/>
    <w:basedOn w:val="DefaultParagraphFont"/>
    <w:link w:val="CommentText"/>
    <w:uiPriority w:val="99"/>
    <w:semiHidden/>
    <w:rsid w:val="008B21BE"/>
    <w:rPr>
      <w:rFonts w:ascii="Calibri" w:eastAsia="WenQuanYi Micro Hei" w:hAnsi="Calibri" w:cs="Calibri"/>
      <w:color w:val="00000A"/>
      <w:sz w:val="20"/>
      <w:szCs w:val="20"/>
    </w:rPr>
  </w:style>
  <w:style w:type="paragraph" w:styleId="CommentSubject">
    <w:name w:val="annotation subject"/>
    <w:basedOn w:val="CommentText"/>
    <w:next w:val="CommentText"/>
    <w:link w:val="CommentSubjectChar"/>
    <w:uiPriority w:val="99"/>
    <w:semiHidden/>
    <w:unhideWhenUsed/>
    <w:rsid w:val="008B21BE"/>
    <w:rPr>
      <w:b/>
      <w:bCs/>
    </w:rPr>
  </w:style>
  <w:style w:type="character" w:customStyle="1" w:styleId="CommentSubjectChar">
    <w:name w:val="Comment Subject Char"/>
    <w:basedOn w:val="CommentTextChar"/>
    <w:link w:val="CommentSubject"/>
    <w:uiPriority w:val="99"/>
    <w:semiHidden/>
    <w:rsid w:val="008B21BE"/>
    <w:rPr>
      <w:b/>
      <w:bC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NUL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11</cp:revision>
  <cp:lastPrinted>2013-02-01T22:44:00Z</cp:lastPrinted>
  <dcterms:created xsi:type="dcterms:W3CDTF">2013-04-05T14:32:00Z</dcterms:created>
  <dcterms:modified xsi:type="dcterms:W3CDTF">2013-04-05T17:27:00Z</dcterms:modified>
</cp:coreProperties>
</file>