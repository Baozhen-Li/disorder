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7F622" w14:textId="77777777" w:rsidR="00012809" w:rsidRDefault="00FB51CD">
      <w:pPr>
        <w:pStyle w:val="DefaultStyle"/>
        <w:spacing w:line="100" w:lineRule="atLeast"/>
      </w:pPr>
      <w:r>
        <w:rPr>
          <w:sz w:val="20"/>
        </w:rPr>
        <w:softHyphen/>
      </w:r>
      <w:r>
        <w:rPr>
          <w:noProof/>
          <w:sz w:val="20"/>
        </w:rPr>
        <w:drawing>
          <wp:anchor distT="0" distB="0" distL="0" distR="0" simplePos="0" relativeHeight="251658240" behindDoc="0" locked="0" layoutInCell="1" allowOverlap="1" wp14:anchorId="30F92007" wp14:editId="604E86AE">
            <wp:simplePos x="0" y="0"/>
            <wp:positionH relativeFrom="character">
              <wp:posOffset>18415</wp:posOffset>
            </wp:positionH>
            <wp:positionV relativeFrom="line">
              <wp:posOffset>0</wp:posOffset>
            </wp:positionV>
            <wp:extent cx="1916430" cy="714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14:paraId="0E1A7595" w14:textId="77777777" w:rsidR="00012809" w:rsidRDefault="00FB51CD">
      <w:pPr>
        <w:pStyle w:val="DefaultStyle"/>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14:paraId="281D9917" w14:textId="77777777" w:rsidR="00012809" w:rsidRDefault="00FB51CD">
      <w:pPr>
        <w:pStyle w:val="DefaultStyle"/>
      </w:pPr>
      <w:r>
        <w:t>December 17, 2013</w:t>
      </w:r>
    </w:p>
    <w:p w14:paraId="1286D788" w14:textId="77777777" w:rsidR="00012809" w:rsidRDefault="00FB51CD">
      <w:pPr>
        <w:pStyle w:val="DefaultStyle"/>
      </w:pPr>
      <w:r>
        <w:t xml:space="preserve">Dear Victor </w:t>
      </w:r>
      <w:proofErr w:type="spellStart"/>
      <w:r>
        <w:t>Vakaryuk</w:t>
      </w:r>
      <w:proofErr w:type="spellEnd"/>
      <w:r>
        <w:t>:</w:t>
      </w:r>
    </w:p>
    <w:p w14:paraId="5A073D85" w14:textId="77777777" w:rsidR="00012809" w:rsidRDefault="00FB51CD">
      <w:pPr>
        <w:pStyle w:val="DefaultStyle"/>
      </w:pPr>
      <w:r>
        <w:t xml:space="preserve">Thank your for organizing the second round of review of our manuscript BH12397, “Thermal Conductivity Accumulation in Amorphous Materials.” We are pleased that the First Referee appreciates our efforts to revise the manuscript. Our replies to the First Referee’s additional minor comments are included below. One point of confusion for us is the argument that we use too many references. To our knowledge, there is no limit on the number of references that can appear in a paper to be published in </w:t>
      </w:r>
      <w:r>
        <w:rPr>
          <w:i/>
        </w:rPr>
        <w:t>Physical Review B</w:t>
      </w:r>
      <w:r>
        <w:t>. As we tried to carefully explain to both referees in the original rebuttal, we have good reason for the long reference list. Notably, we study two materials with extensive independent literature and use a number of different and complementary calculation techniques. We have done our best to reduce the reference list and believe that all current references are necessary and justified.</w:t>
      </w:r>
    </w:p>
    <w:p w14:paraId="62CFEB3C" w14:textId="77777777" w:rsidR="00012809" w:rsidRDefault="00FB51CD">
      <w:pPr>
        <w:pStyle w:val="PreformattedText"/>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dismissed our revision efforts without providing any specifics.  While the Second Referee contends that we did little to modify the manuscript, we strongly disagree. We provided detailed responses to all of the comments of both referees in our rebuttal and made many changes to the manuscript. Further discussion of this point is included in the attached rebuttal. We are concerned that the Second Referee’s strange dismissal of our work, after originally being very positive, will bias them in a future review. Perhaps an additional referee would be helpful in assisting your decision-making process.</w:t>
      </w:r>
    </w:p>
    <w:p w14:paraId="5D80476B" w14:textId="77777777" w:rsidR="00012809" w:rsidRDefault="00012809">
      <w:pPr>
        <w:pStyle w:val="PreformattedText"/>
      </w:pPr>
    </w:p>
    <w:p w14:paraId="1D40BFEC" w14:textId="77777777" w:rsidR="00012809" w:rsidRDefault="00FB51CD">
      <w:pPr>
        <w:pStyle w:val="DefaultStyle"/>
      </w:pPr>
      <w:r>
        <w:t>We look forward to your response.</w:t>
      </w:r>
    </w:p>
    <w:p w14:paraId="580F715D" w14:textId="77777777" w:rsidR="00012809" w:rsidRDefault="00FB51CD">
      <w:pPr>
        <w:pStyle w:val="DefaultStyle"/>
      </w:pPr>
      <w:r>
        <w:t>Sincerely,</w:t>
      </w:r>
    </w:p>
    <w:p w14:paraId="637CD234" w14:textId="77777777" w:rsidR="00012809" w:rsidRDefault="00FB51CD">
      <w:pPr>
        <w:pStyle w:val="DefaultStyle"/>
      </w:pPr>
      <w:r>
        <w:rPr>
          <w:noProof/>
        </w:rPr>
        <w:drawing>
          <wp:inline distT="0" distB="0" distL="0" distR="0" wp14:anchorId="3F91AEC2" wp14:editId="52EA1162">
            <wp:extent cx="1499870" cy="303835"/>
            <wp:effectExtent l="0" t="0" r="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499870" cy="303835"/>
                    </a:xfrm>
                    <a:prstGeom prst="rect">
                      <a:avLst/>
                    </a:prstGeom>
                    <a:noFill/>
                    <a:ln w="9525">
                      <a:noFill/>
                      <a:miter lim="800000"/>
                      <a:headEnd/>
                      <a:tailEnd/>
                    </a:ln>
                  </pic:spPr>
                </pic:pic>
              </a:graphicData>
            </a:graphic>
          </wp:inline>
        </w:drawing>
      </w:r>
    </w:p>
    <w:p w14:paraId="4698F16D" w14:textId="77777777" w:rsidR="00012809" w:rsidRDefault="00FB51CD">
      <w:pPr>
        <w:pStyle w:val="DefaultStyle"/>
      </w:pPr>
      <w:r>
        <w:t>Alan McGaughey</w:t>
      </w:r>
    </w:p>
    <w:p w14:paraId="7472C8F2" w14:textId="77777777" w:rsidR="00012809" w:rsidRDefault="00012809">
      <w:pPr>
        <w:pStyle w:val="DefaultStyle"/>
      </w:pPr>
    </w:p>
    <w:p w14:paraId="7293F0C2" w14:textId="77777777" w:rsidR="00012809" w:rsidRDefault="00FB51CD">
      <w:pPr>
        <w:pStyle w:val="DefaultStyle"/>
        <w:pageBreakBefore/>
      </w:pPr>
      <w:r>
        <w:rPr>
          <w:b/>
          <w:bCs/>
          <w:sz w:val="28"/>
          <w:szCs w:val="28"/>
        </w:rPr>
        <w:lastRenderedPageBreak/>
        <w:t>Response to the Second Report of the Second Referee</w:t>
      </w:r>
    </w:p>
    <w:p w14:paraId="308844A1" w14:textId="77777777" w:rsidR="00012809" w:rsidRDefault="00FB51CD">
      <w:pPr>
        <w:pStyle w:val="PreformattedText"/>
      </w:pPr>
      <w:r>
        <w:rPr>
          <w:rFonts w:ascii="Calibri" w:hAnsi="Calibri"/>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14:paraId="76BD9B98" w14:textId="77777777" w:rsidR="00012809" w:rsidRDefault="00012809">
      <w:pPr>
        <w:pStyle w:val="PreformattedText"/>
      </w:pPr>
    </w:p>
    <w:p w14:paraId="6306FE84" w14:textId="77777777" w:rsidR="00012809" w:rsidRPr="00FB51CD" w:rsidRDefault="00FB51CD">
      <w:pPr>
        <w:pStyle w:val="DefaultStyle"/>
        <w:spacing w:after="0"/>
      </w:pPr>
      <w:r w:rsidRPr="00FB51CD">
        <w:t>We are disappointed that the referee changed their opinion of our manuscript. Given that the referee did not provide any specific details in their report, we cannot directly reply to their concerns.</w:t>
      </w:r>
    </w:p>
    <w:p w14:paraId="1E5F082A" w14:textId="77777777" w:rsidR="00012809" w:rsidRPr="00FB51CD" w:rsidRDefault="00012809">
      <w:pPr>
        <w:pStyle w:val="DefaultStyle"/>
        <w:spacing w:after="0"/>
      </w:pPr>
    </w:p>
    <w:p w14:paraId="3EC8F08D" w14:textId="77777777" w:rsidR="00012809" w:rsidRPr="00FB51CD" w:rsidRDefault="00FB51CD">
      <w:pPr>
        <w:pStyle w:val="DefaultStyle"/>
        <w:spacing w:after="0"/>
      </w:pPr>
      <w:r w:rsidRPr="00FB51CD">
        <w:t>We would like to provide some statistics, however, concerning the original reports from both referees and our response to them. We feel these statistics demonstrate that we did not “essentially ig</w:t>
      </w:r>
      <w:r>
        <w:t>nore” the</w:t>
      </w:r>
      <w:r w:rsidRPr="00FB51CD">
        <w:t xml:space="preserve"> recommendations </w:t>
      </w:r>
    </w:p>
    <w:p w14:paraId="3DC11B07" w14:textId="77777777" w:rsidR="00012809" w:rsidRPr="00FB51CD" w:rsidRDefault="00FB51CD">
      <w:pPr>
        <w:pStyle w:val="DefaultStyle"/>
        <w:spacing w:after="0"/>
      </w:pPr>
      <w:r w:rsidRPr="00FB51CD">
        <w:t>- Word count of referee reports: 882</w:t>
      </w:r>
    </w:p>
    <w:p w14:paraId="3436B229" w14:textId="77777777" w:rsidR="00012809" w:rsidRPr="00FB51CD" w:rsidRDefault="00FB51CD">
      <w:pPr>
        <w:pStyle w:val="DefaultStyle"/>
        <w:spacing w:after="0"/>
      </w:pPr>
      <w:r w:rsidRPr="00FB51CD">
        <w:t>- Word count of our responses: 2201</w:t>
      </w:r>
    </w:p>
    <w:p w14:paraId="315DA7D6" w14:textId="77777777" w:rsidR="00012809" w:rsidRPr="00FB51CD" w:rsidRDefault="00012809">
      <w:pPr>
        <w:pStyle w:val="DefaultStyle"/>
        <w:spacing w:after="0"/>
      </w:pPr>
    </w:p>
    <w:p w14:paraId="70FC8785" w14:textId="77777777" w:rsidR="00012809" w:rsidRPr="00FB51CD" w:rsidRDefault="00FB51CD">
      <w:pPr>
        <w:pStyle w:val="DefaultStyle"/>
        <w:spacing w:after="0"/>
      </w:pPr>
      <w:r w:rsidRPr="00FB51CD">
        <w:t>We responded in detail directly to the referee's recommendations.</w:t>
      </w:r>
    </w:p>
    <w:p w14:paraId="22E7DDCC" w14:textId="77777777" w:rsidR="00012809" w:rsidRPr="00FB51CD" w:rsidRDefault="00FB51CD">
      <w:pPr>
        <w:pStyle w:val="DefaultStyle"/>
        <w:spacing w:after="0"/>
      </w:pPr>
      <w:r w:rsidRPr="00FB51CD">
        <w:t>- Number of referee comments: 6 + 11 = 17</w:t>
      </w:r>
    </w:p>
    <w:p w14:paraId="3434A4EA" w14:textId="77777777" w:rsidR="00012809" w:rsidRPr="00FB51CD" w:rsidRDefault="00FB51CD">
      <w:pPr>
        <w:pStyle w:val="DefaultStyle"/>
        <w:spacing w:after="0"/>
      </w:pPr>
      <w:r w:rsidRPr="00FB51CD">
        <w:t xml:space="preserve">- Number of referee comments that led to modifications of the manuscript: </w:t>
      </w:r>
    </w:p>
    <w:p w14:paraId="62A77BA0" w14:textId="77777777" w:rsidR="00012809" w:rsidRPr="00FB51CD" w:rsidRDefault="00FB51CD">
      <w:pPr>
        <w:pStyle w:val="DefaultStyle"/>
        <w:spacing w:after="0"/>
      </w:pPr>
      <w:r w:rsidRPr="00FB51CD">
        <w:t>4 + 9 = 13 (76%)</w:t>
      </w:r>
    </w:p>
    <w:p w14:paraId="4E3E8210" w14:textId="77777777" w:rsidR="00012809" w:rsidRPr="00FB51CD" w:rsidRDefault="00FB51CD">
      <w:pPr>
        <w:pStyle w:val="DefaultStyle"/>
        <w:spacing w:after="0"/>
      </w:pPr>
      <w:r w:rsidRPr="00FB51CD">
        <w:t>The 4 comments that did not lead to modifications of the manuscript are:</w:t>
      </w:r>
    </w:p>
    <w:p w14:paraId="4F1090F4" w14:textId="77777777" w:rsidR="00012809" w:rsidRPr="00FB51CD" w:rsidRDefault="00FB51CD">
      <w:pPr>
        <w:pStyle w:val="DefaultStyle"/>
        <w:spacing w:after="0"/>
      </w:pPr>
      <w:r w:rsidRPr="00FB51CD">
        <w:t>- Referee 1</w:t>
      </w:r>
      <w:r>
        <w:t>, Comment 1: This comment was</w:t>
      </w:r>
      <w:r w:rsidRPr="00FB51CD">
        <w:t xml:space="preserve"> general</w:t>
      </w:r>
      <w:r>
        <w:t>. We</w:t>
      </w:r>
      <w:r w:rsidRPr="00FB51CD">
        <w:t xml:space="preserve"> responded</w:t>
      </w:r>
      <w:r>
        <w:t xml:space="preserve"> to the referee by</w:t>
      </w:r>
      <w:r w:rsidRPr="00FB51CD">
        <w:t xml:space="preserve"> summarizing the </w:t>
      </w:r>
      <w:r>
        <w:t>key findings</w:t>
      </w:r>
      <w:r w:rsidRPr="00FB51CD">
        <w:t xml:space="preserve"> of our </w:t>
      </w:r>
      <w:r>
        <w:t>work</w:t>
      </w:r>
      <w:r w:rsidRPr="00FB51CD">
        <w:t>.</w:t>
      </w:r>
    </w:p>
    <w:p w14:paraId="4995C51F" w14:textId="77777777" w:rsidR="00012809" w:rsidRPr="00FB51CD" w:rsidRDefault="00FB51CD">
      <w:pPr>
        <w:pStyle w:val="DefaultStyle"/>
        <w:spacing w:after="0"/>
      </w:pPr>
      <w:r w:rsidRPr="00FB51CD">
        <w:t xml:space="preserve">- </w:t>
      </w:r>
      <w:r>
        <w:t>Referee 1, Comment 5: Our response to this comment re-iterated what wa</w:t>
      </w:r>
      <w:r w:rsidRPr="00FB51CD">
        <w:t>s already written in the manuscript concerning Eq. (25) and film-thickness effects.</w:t>
      </w:r>
    </w:p>
    <w:p w14:paraId="11B7FFFF" w14:textId="77777777" w:rsidR="00012809" w:rsidRPr="00FB51CD" w:rsidRDefault="00FB51CD">
      <w:pPr>
        <w:pStyle w:val="DefaultStyle"/>
        <w:spacing w:after="0"/>
      </w:pPr>
      <w:r w:rsidRPr="00FB51CD">
        <w:t>- Referee 2</w:t>
      </w:r>
      <w:r>
        <w:t>, Comment 5: W</w:t>
      </w:r>
      <w:r w:rsidRPr="00FB51CD">
        <w:t>e believe that the work reported in our manuscript is focused on the evaluation of Eq. (1) and prediction of the thermal conductivity accumulation functions.</w:t>
      </w:r>
      <w:r>
        <w:t xml:space="preserve"> As such, we do not believe that there is any extraneous content and did not make any modifications.</w:t>
      </w:r>
    </w:p>
    <w:p w14:paraId="5AE482EC" w14:textId="77777777" w:rsidR="00012809" w:rsidRPr="00FB51CD" w:rsidRDefault="00FB51CD">
      <w:pPr>
        <w:pStyle w:val="DefaultStyle"/>
        <w:spacing w:after="0"/>
      </w:pPr>
      <w:r>
        <w:t>- Referee 2 Comment 7: W</w:t>
      </w:r>
      <w:r w:rsidRPr="00FB51CD">
        <w:t xml:space="preserve">e pointed </w:t>
      </w:r>
      <w:r>
        <w:t>the r</w:t>
      </w:r>
      <w:r w:rsidRPr="00FB51CD">
        <w:t>eferee</w:t>
      </w:r>
      <w:r>
        <w:t xml:space="preserve"> to</w:t>
      </w:r>
      <w:r w:rsidRPr="00FB51CD">
        <w:t xml:space="preserve"> the location in the manuscript where we report the densities of a-SiO</w:t>
      </w:r>
      <w:r w:rsidRPr="00FB51CD">
        <w:rPr>
          <w:vertAlign w:val="subscript"/>
        </w:rPr>
        <w:t>2</w:t>
      </w:r>
      <w:r w:rsidRPr="00FB51CD">
        <w:t xml:space="preserve"> and a-Si. </w:t>
      </w:r>
    </w:p>
    <w:p w14:paraId="0B7F74CD" w14:textId="77777777" w:rsidR="00012809" w:rsidRPr="00FB51CD" w:rsidRDefault="00012809">
      <w:pPr>
        <w:pStyle w:val="DefaultStyle"/>
        <w:spacing w:after="0"/>
      </w:pPr>
    </w:p>
    <w:p w14:paraId="33B08084" w14:textId="77777777" w:rsidR="00012809" w:rsidRPr="00FB51CD" w:rsidRDefault="00FB51CD">
      <w:pPr>
        <w:pStyle w:val="DefaultStyle"/>
        <w:spacing w:after="0"/>
      </w:pPr>
      <w:r w:rsidRPr="00FB51CD">
        <w:t>Our responses to the referee recommendations led to the following major modifications to the manuscript:</w:t>
      </w:r>
    </w:p>
    <w:p w14:paraId="153F0998" w14:textId="77777777" w:rsidR="00012809" w:rsidRPr="00FB51CD" w:rsidRDefault="00FB51CD">
      <w:pPr>
        <w:pStyle w:val="DefaultStyle"/>
        <w:spacing w:after="0"/>
      </w:pPr>
      <w:r>
        <w:t>- Ten changes to the text</w:t>
      </w:r>
      <w:r w:rsidRPr="00FB51CD">
        <w:t xml:space="preserve">, which were highlighted in red. The number of words related to the modified text is 592. </w:t>
      </w:r>
    </w:p>
    <w:p w14:paraId="2E5FC431" w14:textId="77777777" w:rsidR="00012809" w:rsidRPr="00FB51CD" w:rsidRDefault="00FB51CD">
      <w:pPr>
        <w:pStyle w:val="DefaultStyle"/>
        <w:spacing w:after="0"/>
      </w:pPr>
      <w:r w:rsidRPr="00FB51CD">
        <w:t>- An almost entirely new Fig</w:t>
      </w:r>
      <w:r>
        <w:t>. 1</w:t>
      </w:r>
      <w:r w:rsidRPr="00FB51CD">
        <w:t xml:space="preserve">, where new data about the structure of each material is included. </w:t>
      </w:r>
    </w:p>
    <w:p w14:paraId="2AF65994" w14:textId="77777777" w:rsidR="00012809" w:rsidRPr="00FB51CD" w:rsidRDefault="00FB51CD">
      <w:pPr>
        <w:pStyle w:val="DefaultStyle"/>
        <w:spacing w:after="0"/>
      </w:pPr>
      <w:r w:rsidRPr="00FB51CD">
        <w:t xml:space="preserve">- Modification of Fig. 5. </w:t>
      </w:r>
    </w:p>
    <w:p w14:paraId="47D74B12" w14:textId="77777777" w:rsidR="00012809" w:rsidRPr="00FB51CD" w:rsidRDefault="00FB51CD">
      <w:pPr>
        <w:pStyle w:val="DefaultStyle"/>
        <w:spacing w:after="0"/>
      </w:pPr>
      <w:r w:rsidRPr="00FB51CD">
        <w:t xml:space="preserve">- The removal of 10 references and the addition of 3 references. </w:t>
      </w:r>
    </w:p>
    <w:p w14:paraId="2967D63F" w14:textId="77777777" w:rsidR="00012809" w:rsidRDefault="00012809">
      <w:pPr>
        <w:pStyle w:val="DefaultStyle"/>
        <w:spacing w:after="0"/>
      </w:pPr>
    </w:p>
    <w:p w14:paraId="0F92E729" w14:textId="77777777" w:rsidR="00012809" w:rsidRDefault="00012809">
      <w:pPr>
        <w:pStyle w:val="DefaultStyle"/>
      </w:pPr>
      <w:bookmarkStart w:id="0" w:name="__DdeLink__677_1532997399"/>
      <w:bookmarkEnd w:id="0"/>
    </w:p>
    <w:p w14:paraId="11BAD32F" w14:textId="77777777" w:rsidR="00012809" w:rsidRDefault="00FB51CD">
      <w:pPr>
        <w:pStyle w:val="DefaultStyle"/>
        <w:pageBreakBefore/>
      </w:pPr>
      <w:r>
        <w:rPr>
          <w:b/>
          <w:bCs/>
          <w:sz w:val="28"/>
          <w:szCs w:val="28"/>
        </w:rPr>
        <w:lastRenderedPageBreak/>
        <w:t>Response to First Referee</w:t>
      </w:r>
    </w:p>
    <w:p w14:paraId="474469E5" w14:textId="77777777" w:rsidR="00012809" w:rsidRDefault="00FB51CD">
      <w:pPr>
        <w:pStyle w:val="PreformattedText"/>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r>
        <w:t xml:space="preserve"> </w:t>
      </w:r>
      <w:r>
        <w:rPr>
          <w:rFonts w:ascii="Calibri" w:hAnsi="Calibri"/>
          <w:i/>
          <w:iCs/>
          <w:sz w:val="22"/>
          <w:szCs w:val="22"/>
        </w:rPr>
        <w:t>publication.</w:t>
      </w:r>
    </w:p>
    <w:p w14:paraId="269F5C65" w14:textId="77777777" w:rsidR="00012809" w:rsidRDefault="00012809">
      <w:pPr>
        <w:pStyle w:val="PreformattedText"/>
      </w:pPr>
    </w:p>
    <w:p w14:paraId="4AA85F3D" w14:textId="77777777" w:rsidR="00012809" w:rsidRDefault="00FB51CD">
      <w:pPr>
        <w:pStyle w:val="PreformattedText"/>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 use the minimum number of</w:t>
      </w:r>
      <w:r>
        <w:rPr>
          <w:rFonts w:ascii="Calibri" w:hAnsi="Calibri"/>
        </w:rPr>
        <w:t xml:space="preserve"> </w:t>
      </w:r>
      <w:r>
        <w:rPr>
          <w:rFonts w:ascii="Calibri" w:hAnsi="Calibri"/>
          <w:i/>
          <w:iCs/>
          <w:sz w:val="22"/>
          <w:szCs w:val="22"/>
        </w:rPr>
        <w:t xml:space="preserve">citations (either the most recent or the most relevant). </w:t>
      </w:r>
    </w:p>
    <w:p w14:paraId="385A8B1E" w14:textId="77777777" w:rsidR="00012809" w:rsidRDefault="00012809">
      <w:pPr>
        <w:pStyle w:val="PreformattedText"/>
      </w:pPr>
    </w:p>
    <w:p w14:paraId="0497BD38" w14:textId="77777777" w:rsidR="00012809" w:rsidRDefault="00FB51CD">
      <w:pPr>
        <w:pStyle w:val="PreformattedText"/>
      </w:pPr>
      <w:r>
        <w:rPr>
          <w:rFonts w:ascii="Calibri" w:hAnsi="Calibri"/>
          <w:sz w:val="22"/>
          <w:szCs w:val="22"/>
        </w:rPr>
        <w:t>We appreciate the referee’s concern. We note, however, that the page numbers that the referee mentions are not generally consistent with either the 1- or 2-column versions of the manuscript. We attempt to address the following comments to the best of our ability.</w:t>
      </w:r>
    </w:p>
    <w:p w14:paraId="4C42AD1D" w14:textId="77777777" w:rsidR="00012809" w:rsidRDefault="00012809">
      <w:pPr>
        <w:pStyle w:val="PreformattedText"/>
      </w:pPr>
    </w:p>
    <w:p w14:paraId="34F80BF9" w14:textId="77777777" w:rsidR="00012809" w:rsidRDefault="00FB51CD">
      <w:pPr>
        <w:pStyle w:val="PreformattedText"/>
      </w:pPr>
      <w:proofErr w:type="gramStart"/>
      <w:r>
        <w:rPr>
          <w:rFonts w:ascii="Calibri" w:hAnsi="Calibri"/>
          <w:i/>
          <w:iCs/>
          <w:sz w:val="22"/>
          <w:szCs w:val="22"/>
        </w:rPr>
        <w:t>page</w:t>
      </w:r>
      <w:proofErr w:type="gramEnd"/>
      <w:r>
        <w:rPr>
          <w:rFonts w:ascii="Calibri" w:hAnsi="Calibri"/>
          <w:i/>
          <w:iCs/>
          <w:sz w:val="22"/>
          <w:szCs w:val="22"/>
        </w:rPr>
        <w:t xml:space="preserve"> 1: there is no need to cite all references in line 2, line 3,line 4, line 5, line 6, and line 11;</w:t>
      </w:r>
    </w:p>
    <w:p w14:paraId="2AF03284" w14:textId="77777777" w:rsidR="00012809" w:rsidRDefault="00012809">
      <w:pPr>
        <w:pStyle w:val="PreformattedText"/>
      </w:pPr>
    </w:p>
    <w:p w14:paraId="5BCEAA5F" w14:textId="77777777" w:rsidR="00012809" w:rsidRDefault="00FB51CD">
      <w:pPr>
        <w:pStyle w:val="PreformattedText"/>
      </w:pPr>
      <w:r>
        <w:rPr>
          <w:rFonts w:ascii="Calibri" w:hAnsi="Calibri"/>
          <w:sz w:val="22"/>
          <w:szCs w:val="22"/>
        </w:rPr>
        <w:t>None of these lines have references in the 1 or 2 column format.</w:t>
      </w:r>
    </w:p>
    <w:p w14:paraId="226AF619" w14:textId="77777777" w:rsidR="00012809" w:rsidRDefault="00012809">
      <w:pPr>
        <w:pStyle w:val="PreformattedText"/>
      </w:pPr>
    </w:p>
    <w:p w14:paraId="7C6FF305" w14:textId="77777777" w:rsidR="00012809" w:rsidRDefault="00FB51CD">
      <w:pPr>
        <w:pStyle w:val="PreformattedText"/>
      </w:pPr>
      <w:proofErr w:type="gramStart"/>
      <w:r>
        <w:rPr>
          <w:rFonts w:ascii="Calibri" w:hAnsi="Calibri"/>
          <w:i/>
          <w:iCs/>
          <w:sz w:val="22"/>
          <w:szCs w:val="22"/>
        </w:rPr>
        <w:t>there</w:t>
      </w:r>
      <w:proofErr w:type="gramEnd"/>
      <w:r>
        <w:rPr>
          <w:rFonts w:ascii="Calibri" w:hAnsi="Calibri"/>
          <w:i/>
          <w:iCs/>
          <w:sz w:val="22"/>
          <w:szCs w:val="22"/>
        </w:rPr>
        <w:t xml:space="preserve"> is no need for so many reference in line 6 below </w:t>
      </w:r>
      <w:proofErr w:type="spellStart"/>
      <w:r>
        <w:rPr>
          <w:rFonts w:ascii="Calibri" w:hAnsi="Calibri"/>
          <w:i/>
          <w:iCs/>
          <w:sz w:val="22"/>
          <w:szCs w:val="22"/>
        </w:rPr>
        <w:t>Eq</w:t>
      </w:r>
      <w:proofErr w:type="spellEnd"/>
      <w:r>
        <w:rPr>
          <w:rFonts w:ascii="Calibri" w:hAnsi="Calibri"/>
          <w:i/>
          <w:iCs/>
          <w:sz w:val="22"/>
          <w:szCs w:val="22"/>
        </w:rPr>
        <w:t xml:space="preserve"> (2);</w:t>
      </w:r>
    </w:p>
    <w:p w14:paraId="6DCB1421" w14:textId="77777777" w:rsidR="00012809" w:rsidRDefault="00012809">
      <w:pPr>
        <w:pStyle w:val="PreformattedText"/>
      </w:pPr>
    </w:p>
    <w:p w14:paraId="22D02602" w14:textId="77777777" w:rsidR="00012809" w:rsidRDefault="00FB51CD">
      <w:pPr>
        <w:pStyle w:val="PreformattedText"/>
      </w:pPr>
      <w:r>
        <w:rPr>
          <w:rFonts w:ascii="Calibri" w:hAnsi="Calibri"/>
          <w:sz w:val="22"/>
          <w:szCs w:val="22"/>
        </w:rPr>
        <w:t>These references [4-8,15,18] all use some form of Eq. (2), which forms the basis for predicting the propagating contribution i</w:t>
      </w:r>
      <w:r w:rsidR="0029317C">
        <w:rPr>
          <w:rFonts w:ascii="Calibri" w:hAnsi="Calibri"/>
          <w:sz w:val="22"/>
          <w:szCs w:val="22"/>
        </w:rPr>
        <w:t>n our work. We feel that these r</w:t>
      </w:r>
      <w:bookmarkStart w:id="1" w:name="_GoBack"/>
      <w:bookmarkEnd w:id="1"/>
      <w:r>
        <w:rPr>
          <w:rFonts w:ascii="Calibri" w:hAnsi="Calibri"/>
          <w:sz w:val="22"/>
          <w:szCs w:val="22"/>
        </w:rPr>
        <w:t>eferences are highly relevant to our work.</w:t>
      </w:r>
      <w:r>
        <w:rPr>
          <w:rFonts w:ascii="Calibri" w:hAnsi="Calibri"/>
          <w:sz w:val="22"/>
          <w:szCs w:val="22"/>
        </w:rPr>
        <w:br/>
      </w:r>
    </w:p>
    <w:p w14:paraId="264EE37C" w14:textId="77777777" w:rsidR="00012809" w:rsidRDefault="00FB51CD">
      <w:pPr>
        <w:pStyle w:val="PreformattedText"/>
      </w:pPr>
      <w:proofErr w:type="gramStart"/>
      <w:r>
        <w:rPr>
          <w:rFonts w:ascii="Calibri" w:hAnsi="Calibri"/>
          <w:i/>
          <w:iCs/>
          <w:sz w:val="22"/>
          <w:szCs w:val="22"/>
        </w:rPr>
        <w:t>is</w:t>
      </w:r>
      <w:proofErr w:type="gramEnd"/>
      <w:r>
        <w:rPr>
          <w:rFonts w:ascii="Calibri" w:hAnsi="Calibri"/>
          <w:i/>
          <w:iCs/>
          <w:sz w:val="22"/>
          <w:szCs w:val="22"/>
        </w:rPr>
        <w:t xml:space="preserve"> there any need for Ref 45 before </w:t>
      </w:r>
      <w:proofErr w:type="spellStart"/>
      <w:r>
        <w:rPr>
          <w:rFonts w:ascii="Calibri" w:hAnsi="Calibri"/>
          <w:i/>
          <w:iCs/>
          <w:sz w:val="22"/>
          <w:szCs w:val="22"/>
        </w:rPr>
        <w:t>Eq</w:t>
      </w:r>
      <w:proofErr w:type="spellEnd"/>
      <w:r>
        <w:rPr>
          <w:rFonts w:ascii="Calibri" w:hAnsi="Calibri"/>
          <w:i/>
          <w:iCs/>
          <w:sz w:val="22"/>
          <w:szCs w:val="22"/>
        </w:rPr>
        <w:t xml:space="preserve"> (4) and Ref 43 after </w:t>
      </w:r>
      <w:proofErr w:type="spellStart"/>
      <w:r>
        <w:rPr>
          <w:rFonts w:ascii="Calibri" w:hAnsi="Calibri"/>
          <w:i/>
          <w:iCs/>
          <w:sz w:val="22"/>
          <w:szCs w:val="22"/>
        </w:rPr>
        <w:t>Eq</w:t>
      </w:r>
      <w:proofErr w:type="spellEnd"/>
      <w:r>
        <w:rPr>
          <w:rFonts w:ascii="Calibri" w:hAnsi="Calibri"/>
          <w:i/>
          <w:iCs/>
          <w:sz w:val="22"/>
          <w:szCs w:val="22"/>
        </w:rPr>
        <w:t xml:space="preserve"> (4)?</w:t>
      </w:r>
      <w:r>
        <w:rPr>
          <w:rFonts w:ascii="Calibri" w:hAnsi="Calibri"/>
        </w:rPr>
        <w:t xml:space="preserve"> </w:t>
      </w:r>
      <w:r>
        <w:rPr>
          <w:rFonts w:ascii="Calibri" w:hAnsi="Calibri"/>
          <w:i/>
          <w:iCs/>
          <w:sz w:val="22"/>
          <w:szCs w:val="22"/>
        </w:rPr>
        <w:t xml:space="preserve">There is no need for </w:t>
      </w:r>
      <w:proofErr w:type="spellStart"/>
      <w:r>
        <w:rPr>
          <w:rFonts w:ascii="Calibri" w:hAnsi="Calibri"/>
          <w:i/>
          <w:iCs/>
          <w:sz w:val="22"/>
          <w:szCs w:val="22"/>
        </w:rPr>
        <w:t>Eq</w:t>
      </w:r>
      <w:proofErr w:type="spellEnd"/>
      <w:r>
        <w:rPr>
          <w:rFonts w:ascii="Calibri" w:hAnsi="Calibri"/>
          <w:i/>
          <w:iCs/>
          <w:sz w:val="22"/>
          <w:szCs w:val="22"/>
        </w:rPr>
        <w:t xml:space="preserve"> (4) itself (as it is found in all</w:t>
      </w:r>
      <w:r>
        <w:rPr>
          <w:rFonts w:ascii="Calibri" w:hAnsi="Calibri"/>
        </w:rPr>
        <w:t xml:space="preserve"> </w:t>
      </w:r>
      <w:r>
        <w:rPr>
          <w:rFonts w:ascii="Calibri" w:hAnsi="Calibri"/>
          <w:i/>
          <w:iCs/>
          <w:sz w:val="22"/>
          <w:szCs w:val="22"/>
        </w:rPr>
        <w:t>undergraduate text books).</w:t>
      </w:r>
    </w:p>
    <w:p w14:paraId="3B79CDD6" w14:textId="77777777" w:rsidR="00012809" w:rsidRDefault="00012809">
      <w:pPr>
        <w:pStyle w:val="PreformattedText"/>
      </w:pPr>
    </w:p>
    <w:p w14:paraId="4ADA50A6" w14:textId="77777777" w:rsidR="00012809" w:rsidRDefault="00FB51CD">
      <w:pPr>
        <w:pStyle w:val="PreformattedText"/>
      </w:pPr>
      <w:r>
        <w:rPr>
          <w:rFonts w:ascii="Calibri" w:hAnsi="Calibri"/>
          <w:sz w:val="22"/>
          <w:szCs w:val="22"/>
        </w:rPr>
        <w:t xml:space="preserve">We include Eq. (4) for completeness and for helping to understand where the classical expression for the specific heat comes from. Removing this equation will have a negligible effect on the length of the manuscript. </w:t>
      </w:r>
      <w:commentRangeStart w:id="2"/>
      <w:r>
        <w:rPr>
          <w:rFonts w:ascii="Calibri" w:hAnsi="Calibri"/>
          <w:sz w:val="22"/>
          <w:szCs w:val="22"/>
        </w:rPr>
        <w:t>We agree with the reviewer that the placement of Ref. 43 is inappropriate and not needed. This reference was removed at this location.</w:t>
      </w:r>
      <w:commentRangeEnd w:id="2"/>
      <w:r>
        <w:rPr>
          <w:rStyle w:val="CommentReference"/>
          <w:rFonts w:ascii="Calibri" w:eastAsia="WenQuanYi Micro Hei" w:hAnsi="Calibri" w:cs="Calibri"/>
        </w:rPr>
        <w:commentReference w:id="2"/>
      </w:r>
    </w:p>
    <w:p w14:paraId="3454DC34" w14:textId="77777777" w:rsidR="00012809" w:rsidRDefault="00FB51CD">
      <w:pPr>
        <w:pStyle w:val="PreformattedText"/>
      </w:pPr>
      <w:r>
        <w:rPr>
          <w:rFonts w:ascii="Calibri" w:hAnsi="Calibri"/>
          <w:sz w:val="22"/>
          <w:szCs w:val="22"/>
        </w:rPr>
        <w:br/>
      </w:r>
      <w:proofErr w:type="spellStart"/>
      <w:r>
        <w:rPr>
          <w:rFonts w:ascii="Calibri" w:hAnsi="Calibri"/>
          <w:i/>
          <w:iCs/>
          <w:sz w:val="22"/>
          <w:szCs w:val="22"/>
        </w:rPr>
        <w:t>Eqs</w:t>
      </w:r>
      <w:proofErr w:type="spellEnd"/>
      <w:r>
        <w:rPr>
          <w:rFonts w:ascii="Calibri" w:hAnsi="Calibri"/>
          <w:i/>
          <w:iCs/>
          <w:sz w:val="22"/>
          <w:szCs w:val="22"/>
        </w:rPr>
        <w:t xml:space="preserve"> (5) and (6) can be fused into one equation. Is there any</w:t>
      </w:r>
      <w:r>
        <w:rPr>
          <w:rFonts w:ascii="Calibri" w:hAnsi="Calibri"/>
        </w:rPr>
        <w:t xml:space="preserve"> </w:t>
      </w:r>
      <w:r>
        <w:rPr>
          <w:rFonts w:ascii="Calibri" w:hAnsi="Calibri"/>
          <w:i/>
          <w:iCs/>
          <w:sz w:val="22"/>
          <w:szCs w:val="22"/>
        </w:rPr>
        <w:t xml:space="preserve">need for expressing the expressions in </w:t>
      </w:r>
      <w:proofErr w:type="spellStart"/>
      <w:r>
        <w:rPr>
          <w:rFonts w:ascii="Calibri" w:hAnsi="Calibri"/>
          <w:i/>
          <w:iCs/>
          <w:sz w:val="22"/>
          <w:szCs w:val="22"/>
        </w:rPr>
        <w:t>Eqs</w:t>
      </w:r>
      <w:proofErr w:type="spellEnd"/>
      <w:r>
        <w:rPr>
          <w:rFonts w:ascii="Calibri" w:hAnsi="Calibri"/>
          <w:i/>
          <w:iCs/>
          <w:sz w:val="22"/>
          <w:szCs w:val="22"/>
        </w:rPr>
        <w:t xml:space="preserve"> (7) and (8).</w:t>
      </w:r>
    </w:p>
    <w:p w14:paraId="36907FF2" w14:textId="77777777" w:rsidR="00012809" w:rsidRDefault="00012809">
      <w:pPr>
        <w:pStyle w:val="PreformattedText"/>
      </w:pPr>
    </w:p>
    <w:p w14:paraId="60894493" w14:textId="77777777" w:rsidR="00012809" w:rsidRDefault="00FB51CD">
      <w:pPr>
        <w:pStyle w:val="PreformattedText"/>
      </w:pPr>
      <w:r>
        <w:rPr>
          <w:rFonts w:ascii="Calibri" w:hAnsi="Calibri"/>
        </w:rPr>
        <w:t xml:space="preserve">Thank you for this suggestion. We fused </w:t>
      </w:r>
      <w:proofErr w:type="spellStart"/>
      <w:r>
        <w:rPr>
          <w:rFonts w:ascii="Calibri" w:hAnsi="Calibri"/>
        </w:rPr>
        <w:t>Eqs</w:t>
      </w:r>
      <w:proofErr w:type="spellEnd"/>
      <w:r>
        <w:rPr>
          <w:rFonts w:ascii="Calibri" w:hAnsi="Calibri"/>
        </w:rPr>
        <w:t xml:space="preserve">. (5) </w:t>
      </w:r>
      <w:proofErr w:type="gramStart"/>
      <w:r>
        <w:rPr>
          <w:rFonts w:ascii="Calibri" w:hAnsi="Calibri"/>
        </w:rPr>
        <w:t>and</w:t>
      </w:r>
      <w:proofErr w:type="gramEnd"/>
      <w:r>
        <w:rPr>
          <w:rFonts w:ascii="Calibri" w:hAnsi="Calibri"/>
        </w:rPr>
        <w:t xml:space="preserve"> (6) together in the revised manuscript. Eq. (7) is now inline with the text. Eq. (8)</w:t>
      </w:r>
      <w:ins w:id="3" w:author="Alan McGaughey" w:date="2013-12-17T13:21:00Z">
        <w:r>
          <w:rPr>
            <w:rFonts w:ascii="Calibri" w:hAnsi="Calibri"/>
          </w:rPr>
          <w:t xml:space="preserve"> </w:t>
        </w:r>
      </w:ins>
      <w:r>
        <w:rPr>
          <w:rFonts w:ascii="Calibri" w:hAnsi="Calibri"/>
        </w:rPr>
        <w:t>[</w:t>
      </w:r>
      <w:proofErr w:type="gramStart"/>
      <w:r>
        <w:rPr>
          <w:rFonts w:ascii="Calibri" w:hAnsi="Calibri"/>
        </w:rPr>
        <w:t>now</w:t>
      </w:r>
      <w:proofErr w:type="gramEnd"/>
      <w:r>
        <w:rPr>
          <w:rFonts w:ascii="Calibri" w:hAnsi="Calibri"/>
        </w:rPr>
        <w:t xml:space="preserve"> Eq. (6)]  is necessary because we predict lifetimes and then fit the value of B.</w:t>
      </w:r>
    </w:p>
    <w:p w14:paraId="0D189731" w14:textId="77777777" w:rsidR="00012809" w:rsidRDefault="00012809">
      <w:pPr>
        <w:pStyle w:val="PreformattedText"/>
      </w:pPr>
    </w:p>
    <w:p w14:paraId="036CF9D6" w14:textId="77777777" w:rsidR="00012809" w:rsidRDefault="00012809">
      <w:pPr>
        <w:pStyle w:val="PreformattedText"/>
      </w:pPr>
    </w:p>
    <w:p w14:paraId="06B941B7" w14:textId="77777777" w:rsidR="00012809" w:rsidRDefault="00FB51CD">
      <w:pPr>
        <w:pStyle w:val="PreformattedText"/>
      </w:pPr>
      <w:proofErr w:type="spellStart"/>
      <w:r>
        <w:rPr>
          <w:rFonts w:ascii="Calibri" w:hAnsi="Calibri"/>
          <w:i/>
          <w:iCs/>
          <w:sz w:val="22"/>
          <w:szCs w:val="22"/>
        </w:rPr>
        <w:t>Eq</w:t>
      </w:r>
      <w:proofErr w:type="spellEnd"/>
      <w:r>
        <w:rPr>
          <w:rFonts w:ascii="Calibri" w:hAnsi="Calibri"/>
          <w:i/>
          <w:iCs/>
          <w:sz w:val="22"/>
          <w:szCs w:val="22"/>
        </w:rPr>
        <w:t xml:space="preserve">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14:paraId="0C1ABB16" w14:textId="77777777" w:rsidR="00012809" w:rsidRDefault="00012809">
      <w:pPr>
        <w:pStyle w:val="PreformattedText"/>
      </w:pPr>
    </w:p>
    <w:p w14:paraId="7887F7E8" w14:textId="77777777" w:rsidR="00012809" w:rsidRDefault="00FB51CD">
      <w:pPr>
        <w:pStyle w:val="PreformattedText"/>
      </w:pPr>
      <w:r>
        <w:rPr>
          <w:rFonts w:ascii="Calibri" w:hAnsi="Calibri"/>
        </w:rPr>
        <w:t xml:space="preserve">While we agree that Eq. (11) [the new Eq. (9)] is a standard expression, including it allows us to easily discuss and specify the width of the unit step function used to broaden the DOS. The need to broaden delta functions comes up a number of times in the manuscript and it is most intuitive to start with the density of states. We note that removing Eq. (11) does not significantly reduce the length of the manuscript. </w:t>
      </w:r>
    </w:p>
    <w:p w14:paraId="133E72F9" w14:textId="77777777" w:rsidR="00012809" w:rsidRDefault="00012809">
      <w:pPr>
        <w:pStyle w:val="PreformattedText"/>
      </w:pPr>
    </w:p>
    <w:p w14:paraId="5DCD7F51" w14:textId="77777777" w:rsidR="00012809" w:rsidRDefault="00FB51CD">
      <w:pPr>
        <w:pStyle w:val="PreformattedText"/>
      </w:pPr>
      <w:r>
        <w:rPr>
          <w:rFonts w:ascii="Calibri" w:hAnsi="Calibri"/>
          <w:i/>
          <w:iCs/>
          <w:sz w:val="22"/>
          <w:szCs w:val="22"/>
        </w:rPr>
        <w:t xml:space="preserve">Why so many reference in the line before </w:t>
      </w:r>
      <w:proofErr w:type="spellStart"/>
      <w:r>
        <w:rPr>
          <w:rFonts w:ascii="Calibri" w:hAnsi="Calibri"/>
          <w:i/>
          <w:iCs/>
          <w:sz w:val="22"/>
          <w:szCs w:val="22"/>
        </w:rPr>
        <w:t>eq</w:t>
      </w:r>
      <w:proofErr w:type="spellEnd"/>
      <w:r>
        <w:rPr>
          <w:rFonts w:ascii="Calibri" w:hAnsi="Calibri"/>
          <w:i/>
          <w:iCs/>
          <w:sz w:val="22"/>
          <w:szCs w:val="22"/>
        </w:rPr>
        <w:t xml:space="preserve"> (12)?</w:t>
      </w:r>
    </w:p>
    <w:p w14:paraId="2F9A1D7E" w14:textId="77777777" w:rsidR="00012809" w:rsidRDefault="00012809">
      <w:pPr>
        <w:pStyle w:val="PreformattedText"/>
      </w:pPr>
    </w:p>
    <w:p w14:paraId="466A4729" w14:textId="77777777" w:rsidR="00012809" w:rsidRDefault="00FB51CD">
      <w:pPr>
        <w:pStyle w:val="PreformattedText"/>
      </w:pPr>
      <w:r>
        <w:rPr>
          <w:rFonts w:ascii="Calibri" w:hAnsi="Calibri"/>
        </w:rPr>
        <w:t xml:space="preserve">We reduced the number of References in this section from 17 to 9. </w:t>
      </w:r>
    </w:p>
    <w:p w14:paraId="7638C84F" w14:textId="77777777" w:rsidR="00012809" w:rsidRDefault="00012809">
      <w:pPr>
        <w:pStyle w:val="PreformattedText"/>
      </w:pPr>
    </w:p>
    <w:p w14:paraId="7B69656C" w14:textId="77777777" w:rsidR="00012809" w:rsidRDefault="00FB51CD">
      <w:pPr>
        <w:pStyle w:val="PreformattedText"/>
      </w:pPr>
      <w:proofErr w:type="gramStart"/>
      <w:r>
        <w:rPr>
          <w:rFonts w:ascii="Calibri" w:hAnsi="Calibri"/>
          <w:i/>
          <w:iCs/>
          <w:sz w:val="22"/>
          <w:szCs w:val="22"/>
        </w:rPr>
        <w:t>page</w:t>
      </w:r>
      <w:proofErr w:type="gramEnd"/>
      <w:r>
        <w:rPr>
          <w:rFonts w:ascii="Calibri" w:hAnsi="Calibri"/>
          <w:i/>
          <w:iCs/>
          <w:sz w:val="22"/>
          <w:szCs w:val="22"/>
        </w:rPr>
        <w:t xml:space="preserve"> 12: reduce the number of citations in line 10 in section V.A.</w:t>
      </w:r>
    </w:p>
    <w:p w14:paraId="1564E1A3" w14:textId="77777777" w:rsidR="00012809" w:rsidRDefault="00012809">
      <w:pPr>
        <w:pStyle w:val="PreformattedText"/>
      </w:pPr>
    </w:p>
    <w:p w14:paraId="5A30F85D" w14:textId="77777777" w:rsidR="00012809" w:rsidRDefault="00FB51CD">
      <w:pPr>
        <w:pStyle w:val="PreformattedText"/>
      </w:pPr>
      <w:r>
        <w:rPr>
          <w:rFonts w:ascii="Calibri" w:hAnsi="Calibri"/>
        </w:rPr>
        <w:t>We are unable to identify the location in the manuscript that the referee is indicating.</w:t>
      </w:r>
    </w:p>
    <w:p w14:paraId="23B4F2EF" w14:textId="77777777" w:rsidR="00012809" w:rsidRDefault="00012809">
      <w:pPr>
        <w:pStyle w:val="PreformattedText"/>
      </w:pPr>
    </w:p>
    <w:p w14:paraId="6FD88AEC" w14:textId="77777777" w:rsidR="00012809" w:rsidRDefault="00FB51CD">
      <w:pPr>
        <w:pStyle w:val="PreformattedText"/>
      </w:pPr>
      <w:proofErr w:type="gramStart"/>
      <w:r>
        <w:rPr>
          <w:rFonts w:ascii="Calibri" w:hAnsi="Calibri"/>
          <w:i/>
          <w:iCs/>
          <w:sz w:val="22"/>
          <w:szCs w:val="22"/>
        </w:rPr>
        <w:t>reduce</w:t>
      </w:r>
      <w:proofErr w:type="gramEnd"/>
      <w:r>
        <w:rPr>
          <w:rFonts w:ascii="Calibri" w:hAnsi="Calibri"/>
          <w:i/>
          <w:iCs/>
          <w:sz w:val="22"/>
          <w:szCs w:val="22"/>
        </w:rPr>
        <w:t xml:space="preserve"> the number of citations in the Summary section.</w:t>
      </w:r>
    </w:p>
    <w:p w14:paraId="6156603E" w14:textId="77777777" w:rsidR="00012809" w:rsidRDefault="00012809">
      <w:pPr>
        <w:pStyle w:val="PreformattedText"/>
      </w:pPr>
    </w:p>
    <w:p w14:paraId="49B70290" w14:textId="77777777" w:rsidR="00012809" w:rsidRDefault="00FB51CD">
      <w:pPr>
        <w:pStyle w:val="PreformattedText"/>
      </w:pPr>
      <w:r>
        <w:rPr>
          <w:rFonts w:ascii="Calibri" w:hAnsi="Calibri"/>
        </w:rPr>
        <w:t>No new references are introduced in the Summary section. We feel that references in the summary help to place our results and suggestions for future work in proper context with previous work.</w:t>
      </w:r>
    </w:p>
    <w:p w14:paraId="0CEA3890" w14:textId="77777777" w:rsidR="00012809" w:rsidRDefault="00012809">
      <w:pPr>
        <w:pStyle w:val="PreformattedText"/>
      </w:pPr>
    </w:p>
    <w:p w14:paraId="1088B585" w14:textId="77777777" w:rsidR="00012809" w:rsidRDefault="00FB51CD">
      <w:pPr>
        <w:pStyle w:val="PreformattedText"/>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w:t>
      </w:r>
      <w:proofErr w:type="spellStart"/>
      <w:r>
        <w:rPr>
          <w:rFonts w:ascii="Calibri" w:hAnsi="Calibri"/>
          <w:i/>
          <w:iCs/>
          <w:sz w:val="22"/>
          <w:szCs w:val="22"/>
        </w:rPr>
        <w:t>Umklapp</w:t>
      </w:r>
      <w:proofErr w:type="spellEnd"/>
      <w:r>
        <w:rPr>
          <w:rFonts w:ascii="Calibri" w:hAnsi="Calibri"/>
          <w:i/>
          <w:iCs/>
          <w:sz w:val="22"/>
          <w:szCs w:val="22"/>
        </w:rPr>
        <w:t xml:space="preserve"> scattering' with 'anharmonic scattering'. 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14:paraId="67A8748C" w14:textId="77777777" w:rsidR="00012809" w:rsidRDefault="00012809">
      <w:pPr>
        <w:pStyle w:val="PreformattedText"/>
      </w:pPr>
    </w:p>
    <w:p w14:paraId="448C18C5" w14:textId="77777777" w:rsidR="00012809" w:rsidRDefault="00FB51CD">
      <w:pPr>
        <w:pStyle w:val="PreformattedText"/>
      </w:pPr>
      <w:commentRangeStart w:id="4"/>
      <w:r>
        <w:rPr>
          <w:rFonts w:ascii="Calibri" w:hAnsi="Calibri"/>
        </w:rPr>
        <w:t>We regret our use of the term “</w:t>
      </w:r>
      <w:proofErr w:type="spellStart"/>
      <w:r>
        <w:rPr>
          <w:rFonts w:ascii="Calibri" w:hAnsi="Calibri"/>
        </w:rPr>
        <w:t>Umklapp</w:t>
      </w:r>
      <w:proofErr w:type="spellEnd"/>
      <w:r>
        <w:rPr>
          <w:rFonts w:ascii="Calibri" w:hAnsi="Calibri"/>
        </w:rPr>
        <w:t>-like” in attempting to address the referee’s previous comment. We modified the manuscript so that the term “anharmonic” scattering is now used.</w:t>
      </w:r>
      <w:commentRangeEnd w:id="4"/>
      <w:r>
        <w:rPr>
          <w:rStyle w:val="CommentReference"/>
          <w:rFonts w:ascii="Calibri" w:eastAsia="WenQuanYi Micro Hei" w:hAnsi="Calibri" w:cs="Calibri"/>
        </w:rPr>
        <w:commentReference w:id="4"/>
      </w:r>
    </w:p>
    <w:p w14:paraId="4D9F0559" w14:textId="77777777" w:rsidR="00012809" w:rsidRDefault="00012809">
      <w:pPr>
        <w:pStyle w:val="PreformattedText"/>
      </w:pPr>
    </w:p>
    <w:p w14:paraId="689D019E" w14:textId="77777777" w:rsidR="00012809" w:rsidRDefault="00FB51CD">
      <w:pPr>
        <w:pStyle w:val="PreformattedText"/>
      </w:pPr>
      <w:r>
        <w:rPr>
          <w:rFonts w:ascii="Calibri" w:hAnsi="Calibri"/>
          <w:i/>
          <w:iCs/>
          <w:sz w:val="22"/>
          <w:szCs w:val="22"/>
        </w:rPr>
        <w:t xml:space="preserve">[3] Why is the temperature part not indicated in </w:t>
      </w:r>
      <w:proofErr w:type="spellStart"/>
      <w:r>
        <w:rPr>
          <w:rFonts w:ascii="Calibri" w:hAnsi="Calibri"/>
          <w:i/>
          <w:iCs/>
          <w:sz w:val="22"/>
          <w:szCs w:val="22"/>
        </w:rPr>
        <w:t>Eq</w:t>
      </w:r>
      <w:proofErr w:type="spellEnd"/>
      <w:r>
        <w:rPr>
          <w:rFonts w:ascii="Calibri" w:hAnsi="Calibri"/>
          <w:i/>
          <w:iCs/>
          <w:sz w:val="22"/>
          <w:szCs w:val="22"/>
        </w:rPr>
        <w:t xml:space="preserve"> (8)? Note that </w:t>
      </w:r>
      <w:proofErr w:type="spellStart"/>
      <w:r>
        <w:rPr>
          <w:rFonts w:ascii="Calibri" w:hAnsi="Calibri"/>
          <w:i/>
          <w:iCs/>
          <w:sz w:val="22"/>
          <w:szCs w:val="22"/>
        </w:rPr>
        <w:t>Eq</w:t>
      </w:r>
      <w:proofErr w:type="spellEnd"/>
      <w:r>
        <w:rPr>
          <w:rFonts w:ascii="Calibri" w:hAnsi="Calibri"/>
        </w:rPr>
        <w:t xml:space="preserve"> </w:t>
      </w:r>
      <w:r>
        <w:rPr>
          <w:rFonts w:ascii="Calibri" w:hAnsi="Calibri"/>
          <w:i/>
          <w:iCs/>
          <w:sz w:val="22"/>
          <w:szCs w:val="22"/>
        </w:rPr>
        <w:t>(4) does include temperature.</w:t>
      </w:r>
    </w:p>
    <w:p w14:paraId="6A5405E1" w14:textId="77777777" w:rsidR="00012809" w:rsidRDefault="00012809">
      <w:pPr>
        <w:pStyle w:val="PreformattedText"/>
      </w:pPr>
    </w:p>
    <w:p w14:paraId="34726FC4" w14:textId="77777777" w:rsidR="00012809" w:rsidRDefault="00FB51CD">
      <w:pPr>
        <w:pStyle w:val="PreformattedText"/>
      </w:pPr>
      <w:r>
        <w:rPr>
          <w:rFonts w:ascii="Calibri" w:hAnsi="Calibri"/>
        </w:rPr>
        <w:t>Temperature is not indicated in Eq. (8) [</w:t>
      </w:r>
      <w:proofErr w:type="gramStart"/>
      <w:r>
        <w:rPr>
          <w:rFonts w:ascii="Calibri" w:hAnsi="Calibri"/>
        </w:rPr>
        <w:t>now</w:t>
      </w:r>
      <w:proofErr w:type="gramEnd"/>
      <w:r>
        <w:rPr>
          <w:rFonts w:ascii="Calibri" w:hAnsi="Calibri"/>
        </w:rPr>
        <w:t xml:space="preserve"> Eq. (6)] because we perform all our calculations at a temperature of 300 K. The temperature effect is incorporated naturally into the B coefficient. A comment has been added below what is now Eq. (</w:t>
      </w:r>
      <w:commentRangeStart w:id="5"/>
      <w:r>
        <w:rPr>
          <w:rFonts w:ascii="Calibri" w:hAnsi="Calibri"/>
        </w:rPr>
        <w:t>6</w:t>
      </w:r>
      <w:commentRangeEnd w:id="5"/>
      <w:r>
        <w:rPr>
          <w:rStyle w:val="CommentReference"/>
          <w:rFonts w:ascii="Calibri" w:eastAsia="WenQuanYi Micro Hei" w:hAnsi="Calibri" w:cs="Calibri"/>
        </w:rPr>
        <w:commentReference w:id="5"/>
      </w:r>
      <w:r>
        <w:rPr>
          <w:rFonts w:ascii="Calibri" w:hAnsi="Calibri"/>
        </w:rPr>
        <w:t>).</w:t>
      </w:r>
    </w:p>
    <w:p w14:paraId="253682AE" w14:textId="77777777" w:rsidR="00012809" w:rsidRDefault="00012809">
      <w:pPr>
        <w:pStyle w:val="PreformattedText"/>
      </w:pPr>
    </w:p>
    <w:p w14:paraId="374003D6" w14:textId="77777777" w:rsidR="00012809" w:rsidRDefault="00012809">
      <w:pPr>
        <w:pStyle w:val="PreformattedText"/>
      </w:pPr>
    </w:p>
    <w:p w14:paraId="2DDFEC2E" w14:textId="77777777" w:rsidR="00012809" w:rsidRDefault="00FB51CD">
      <w:pPr>
        <w:pStyle w:val="PreformattedText"/>
      </w:pPr>
      <w:r>
        <w:rPr>
          <w:rFonts w:ascii="Calibri" w:hAnsi="Calibri"/>
          <w:i/>
          <w:iCs/>
          <w:sz w:val="22"/>
          <w:szCs w:val="22"/>
        </w:rPr>
        <w:t xml:space="preserve"> The discussion following </w:t>
      </w:r>
      <w:proofErr w:type="spellStart"/>
      <w:r>
        <w:rPr>
          <w:rFonts w:ascii="Calibri" w:hAnsi="Calibri"/>
          <w:i/>
          <w:iCs/>
          <w:sz w:val="22"/>
          <w:szCs w:val="22"/>
        </w:rPr>
        <w:t>Eq</w:t>
      </w:r>
      <w:proofErr w:type="spellEnd"/>
      <w:r>
        <w:rPr>
          <w:rFonts w:ascii="Calibri" w:hAnsi="Calibri"/>
          <w:i/>
          <w:iCs/>
          <w:sz w:val="22"/>
          <w:szCs w:val="22"/>
        </w:rPr>
        <w:t xml:space="preserve"> (8)</w:t>
      </w:r>
      <w:r>
        <w:rPr>
          <w:rFonts w:ascii="Calibri" w:hAnsi="Calibri"/>
        </w:rPr>
        <w:t xml:space="preserve"> </w:t>
      </w:r>
      <w:r>
        <w:rPr>
          <w:rFonts w:ascii="Calibri" w:hAnsi="Calibri"/>
          <w:i/>
          <w:iCs/>
          <w:sz w:val="22"/>
          <w:szCs w:val="22"/>
        </w:rPr>
        <w:t xml:space="preserve">regarding divergence for n&gt;2 </w:t>
      </w:r>
      <w:proofErr w:type="gramStart"/>
      <w:r>
        <w:rPr>
          <w:rFonts w:ascii="Calibri" w:hAnsi="Calibri"/>
          <w:i/>
          <w:iCs/>
          <w:sz w:val="22"/>
          <w:szCs w:val="22"/>
        </w:rPr>
        <w:t>is</w:t>
      </w:r>
      <w:proofErr w:type="gramEnd"/>
      <w:r>
        <w:rPr>
          <w:rFonts w:ascii="Calibri" w:hAnsi="Calibri"/>
          <w:i/>
          <w:iCs/>
          <w:sz w:val="22"/>
          <w:szCs w:val="22"/>
        </w:rPr>
        <w:t xml:space="preserve">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14:paraId="02746679" w14:textId="77777777" w:rsidR="00012809" w:rsidRDefault="00012809">
      <w:pPr>
        <w:pStyle w:val="PreformattedText"/>
      </w:pPr>
    </w:p>
    <w:p w14:paraId="468BE78E" w14:textId="77777777" w:rsidR="00012809" w:rsidRDefault="00FB51CD">
      <w:pPr>
        <w:pStyle w:val="PreformattedText"/>
      </w:pPr>
      <w:r>
        <w:rPr>
          <w:rFonts w:ascii="Calibri" w:hAnsi="Calibri"/>
        </w:rPr>
        <w:t>We modified the discussion following Eq. (8) [</w:t>
      </w:r>
      <w:proofErr w:type="gramStart"/>
      <w:r>
        <w:rPr>
          <w:rFonts w:ascii="Calibri" w:hAnsi="Calibri"/>
        </w:rPr>
        <w:t>now</w:t>
      </w:r>
      <w:proofErr w:type="gramEnd"/>
      <w:r>
        <w:rPr>
          <w:rFonts w:ascii="Calibri" w:hAnsi="Calibri"/>
        </w:rPr>
        <w:t xml:space="preserve"> Eq. (6)] to read:</w:t>
      </w:r>
    </w:p>
    <w:p w14:paraId="003F03E4" w14:textId="77777777" w:rsidR="00012809" w:rsidRDefault="00012809">
      <w:pPr>
        <w:pStyle w:val="PreformattedText"/>
      </w:pPr>
    </w:p>
    <w:p w14:paraId="0C84E905" w14:textId="77777777" w:rsidR="00012809" w:rsidRDefault="00FB51CD">
      <w:pPr>
        <w:pStyle w:val="PreformattedText"/>
      </w:pPr>
      <w:r>
        <w:rPr>
          <w:rFonts w:ascii="Calibri" w:hAnsi="Calibri"/>
        </w:rPr>
        <w:t>“Choosing n &gt; 2 causes the thermal conductivity to diverge in the zero-frequency limit</w:t>
      </w:r>
      <w:proofErr w:type="gramStart"/>
      <w:r>
        <w:rPr>
          <w:rFonts w:ascii="Calibri" w:hAnsi="Calibri"/>
        </w:rPr>
        <w:t>,...</w:t>
      </w:r>
      <w:proofErr w:type="gramEnd"/>
      <w:r>
        <w:rPr>
          <w:rFonts w:ascii="Calibri" w:hAnsi="Calibri"/>
        </w:rPr>
        <w:t xml:space="preserve">” </w:t>
      </w:r>
    </w:p>
    <w:p w14:paraId="61EC1838" w14:textId="77777777" w:rsidR="00012809" w:rsidRDefault="00012809">
      <w:pPr>
        <w:pStyle w:val="PreformattedText"/>
      </w:pPr>
    </w:p>
    <w:p w14:paraId="3969F56D" w14:textId="77777777" w:rsidR="00012809" w:rsidRDefault="00FB51CD">
      <w:pPr>
        <w:pStyle w:val="PreformattedText"/>
      </w:pPr>
      <w:r>
        <w:rPr>
          <w:rFonts w:ascii="Calibri" w:hAnsi="Calibri"/>
        </w:rPr>
        <w:t>References 5, 7, and 8 all use boundary scattering to prevent their predicted thermal conductivities from diverging using Rayleigh scattering. We are unaware of any rule that requires just one citation for supporting a statement and believe that using multiple citations strengthens our argument.</w:t>
      </w:r>
    </w:p>
    <w:sectPr w:rsidR="00012809">
      <w:pgSz w:w="12240" w:h="15840"/>
      <w:pgMar w:top="1440" w:right="1440" w:bottom="1440" w:left="1440" w:header="0" w:footer="0" w:gutter="0"/>
      <w:cols w:space="720"/>
      <w:formProt w:val="0"/>
      <w:docGrid w:linePitch="580" w:charSpace="7372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an McGaughey" w:date="2013-12-17T13:21:00Z" w:initials="AM">
    <w:p w14:paraId="78A9AC52" w14:textId="77777777" w:rsidR="0029317C" w:rsidRDefault="0029317C">
      <w:pPr>
        <w:pStyle w:val="CommentText"/>
      </w:pPr>
      <w:r>
        <w:rPr>
          <w:rStyle w:val="CommentReference"/>
        </w:rPr>
        <w:annotationRef/>
      </w:r>
      <w:r>
        <w:t>Make this change</w:t>
      </w:r>
    </w:p>
  </w:comment>
  <w:comment w:id="4" w:author="Alan McGaughey" w:date="2013-12-17T13:24:00Z" w:initials="AM">
    <w:p w14:paraId="2044D02F" w14:textId="77777777" w:rsidR="0029317C" w:rsidRDefault="0029317C">
      <w:pPr>
        <w:pStyle w:val="CommentText"/>
      </w:pPr>
      <w:r>
        <w:rPr>
          <w:rStyle w:val="CommentReference"/>
        </w:rPr>
        <w:annotationRef/>
      </w:r>
      <w:r>
        <w:t>Please make this change. (</w:t>
      </w:r>
      <w:proofErr w:type="gramStart"/>
      <w:r>
        <w:t>p5</w:t>
      </w:r>
      <w:proofErr w:type="gramEnd"/>
      <w:r>
        <w:t>)</w:t>
      </w:r>
    </w:p>
  </w:comment>
  <w:comment w:id="5" w:author="Alan McGaughey" w:date="2013-12-17T13:25:00Z" w:initials="AM">
    <w:p w14:paraId="0AF3616F" w14:textId="77777777" w:rsidR="0029317C" w:rsidRDefault="0029317C">
      <w:pPr>
        <w:pStyle w:val="CommentText"/>
      </w:pPr>
      <w:r>
        <w:t xml:space="preserve">In manuscript, </w:t>
      </w:r>
      <w:r>
        <w:rPr>
          <w:rStyle w:val="CommentReference"/>
        </w:rPr>
        <w:annotationRef/>
      </w:r>
      <w:r>
        <w:t>change “which” to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DejaVu Sans Mono">
    <w:altName w:val="Times New Roman"/>
    <w:charset w:val="80"/>
    <w:family w:val="roman"/>
    <w:pitch w:val="variable"/>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09"/>
    <w:rsid w:val="00012809"/>
    <w:rsid w:val="0029317C"/>
    <w:rsid w:val="00572424"/>
    <w:rsid w:val="00FB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1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1371</Words>
  <Characters>7817</Characters>
  <Application>Microsoft Macintosh Word</Application>
  <DocSecurity>0</DocSecurity>
  <Lines>65</Lines>
  <Paragraphs>18</Paragraphs>
  <ScaleCrop>false</ScaleCrop>
  <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McGaughey</cp:lastModifiedBy>
  <cp:revision>3</cp:revision>
  <cp:lastPrinted>2013-02-01T22:44:00Z</cp:lastPrinted>
  <dcterms:created xsi:type="dcterms:W3CDTF">2013-12-17T18:10:00Z</dcterms:created>
  <dcterms:modified xsi:type="dcterms:W3CDTF">2013-12-17T19:56:00Z</dcterms:modified>
</cp:coreProperties>
</file>