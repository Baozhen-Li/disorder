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0AC3F8" w14:textId="77777777" w:rsidR="00AF267A" w:rsidRDefault="00A43530">
      <w:pPr>
        <w:pStyle w:val="DefaultStyle"/>
        <w:spacing w:line="100" w:lineRule="atLeast"/>
      </w:pPr>
      <w:r>
        <w:rPr>
          <w:sz w:val="20"/>
        </w:rPr>
        <w:softHyphen/>
      </w:r>
      <w:r>
        <w:rPr>
          <w:noProof/>
          <w:sz w:val="20"/>
        </w:rPr>
        <w:drawing>
          <wp:anchor distT="0" distB="0" distL="0" distR="0" simplePos="0" relativeHeight="251658240" behindDoc="0" locked="0" layoutInCell="1" allowOverlap="1" wp14:anchorId="749F4057" wp14:editId="1C74307C">
            <wp:simplePos x="0" y="0"/>
            <wp:positionH relativeFrom="character">
              <wp:posOffset>18415</wp:posOffset>
            </wp:positionH>
            <wp:positionV relativeFrom="line">
              <wp:posOffset>0</wp:posOffset>
            </wp:positionV>
            <wp:extent cx="1916430" cy="71437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rcRect/>
                    <a:stretch>
                      <a:fillRect/>
                    </a:stretch>
                  </pic:blipFill>
                  <pic:spPr bwMode="auto">
                    <a:xfrm>
                      <a:off x="0" y="0"/>
                      <a:ext cx="1916430" cy="714375"/>
                    </a:xfrm>
                    <a:prstGeom prst="rect">
                      <a:avLst/>
                    </a:prstGeom>
                    <a:noFill/>
                    <a:ln w="9525">
                      <a:noFill/>
                      <a:miter lim="800000"/>
                      <a:headEnd/>
                      <a:tailEnd/>
                    </a:ln>
                  </pic:spPr>
                </pic:pic>
              </a:graphicData>
            </a:graphic>
          </wp:anchor>
        </w:drawing>
      </w:r>
    </w:p>
    <w:p w14:paraId="170D045F" w14:textId="77777777" w:rsidR="00AF267A" w:rsidRDefault="00A43530">
      <w:pPr>
        <w:pStyle w:val="DefaultStyle"/>
        <w:spacing w:line="100" w:lineRule="atLeast"/>
        <w:jc w:val="right"/>
      </w:pPr>
      <w:r>
        <w:rPr>
          <w:sz w:val="20"/>
        </w:rPr>
        <w:t>Alan McGaughey</w:t>
      </w:r>
      <w:r>
        <w:rPr>
          <w:sz w:val="20"/>
        </w:rPr>
        <w:br/>
        <w:t>Associate Professor</w:t>
      </w:r>
      <w:r>
        <w:rPr>
          <w:sz w:val="20"/>
        </w:rPr>
        <w:br/>
        <w:t>Department of Mechanical Engineering</w:t>
      </w:r>
      <w:r>
        <w:rPr>
          <w:sz w:val="20"/>
        </w:rPr>
        <w:br/>
        <w:t>Carnegie Mellon University</w:t>
      </w:r>
      <w:r>
        <w:rPr>
          <w:sz w:val="20"/>
        </w:rPr>
        <w:br/>
        <w:t>Pittsburgh, PA 15213-3890</w:t>
      </w:r>
      <w:r>
        <w:rPr>
          <w:sz w:val="20"/>
        </w:rPr>
        <w:br/>
        <w:t>Tel:  (412) 268-9605</w:t>
      </w:r>
      <w:r>
        <w:rPr>
          <w:sz w:val="20"/>
        </w:rPr>
        <w:br/>
        <w:t>Fax:  (412) 268-3348</w:t>
      </w:r>
      <w:r>
        <w:rPr>
          <w:sz w:val="20"/>
        </w:rPr>
        <w:br/>
        <w:t>Email:  mcgaughey@cmu.edu</w:t>
      </w:r>
    </w:p>
    <w:p w14:paraId="696D6CFA" w14:textId="77777777" w:rsidR="00AF267A" w:rsidRDefault="00A43530">
      <w:pPr>
        <w:pStyle w:val="DefaultStyle"/>
      </w:pPr>
      <w:r>
        <w:t xml:space="preserve">February </w:t>
      </w:r>
      <w:ins w:id="0" w:author="Alan McGaughey" w:date="2014-02-15T15:31:00Z">
        <w:r w:rsidR="00CD06C8">
          <w:t>15</w:t>
        </w:r>
      </w:ins>
      <w:del w:id="1" w:author="Alan McGaughey" w:date="2014-02-15T15:31:00Z">
        <w:r w:rsidDel="00CD06C8">
          <w:delText>08</w:delText>
        </w:r>
      </w:del>
      <w:r>
        <w:t>, 2014</w:t>
      </w:r>
    </w:p>
    <w:p w14:paraId="25FAA311" w14:textId="77777777" w:rsidR="00AF267A" w:rsidRDefault="00A43530">
      <w:pPr>
        <w:pStyle w:val="DefaultStyle"/>
      </w:pPr>
      <w:r>
        <w:t xml:space="preserve">Dear Victor </w:t>
      </w:r>
      <w:proofErr w:type="spellStart"/>
      <w:r>
        <w:t>Vakaryuk</w:t>
      </w:r>
      <w:proofErr w:type="spellEnd"/>
      <w:r>
        <w:t>:</w:t>
      </w:r>
    </w:p>
    <w:p w14:paraId="1B4E7A67" w14:textId="77777777" w:rsidR="00AF267A" w:rsidRDefault="00A43530">
      <w:pPr>
        <w:pStyle w:val="DefaultStyle"/>
      </w:pPr>
      <w:r>
        <w:t xml:space="preserve">Thank your for organizing the third round of review of our manuscript BH12397, “Thermal Conductivity Accumulation in Amorphous </w:t>
      </w:r>
      <w:ins w:id="2" w:author="Alan McGaughey" w:date="2014-02-15T15:31:00Z">
        <w:r w:rsidR="00CD06C8">
          <w:t>Silica and Amor</w:t>
        </w:r>
      </w:ins>
      <w:ins w:id="3" w:author="Alan McGaughey" w:date="2014-02-15T15:32:00Z">
        <w:r w:rsidR="00CD06C8">
          <w:t>p</w:t>
        </w:r>
      </w:ins>
      <w:ins w:id="4" w:author="Alan McGaughey" w:date="2014-02-15T15:31:00Z">
        <w:r w:rsidR="00CD06C8">
          <w:t>hous Silicon</w:t>
        </w:r>
      </w:ins>
      <w:del w:id="5" w:author="Alan McGaughey" w:date="2014-02-15T15:31:00Z">
        <w:r w:rsidDel="00CD06C8">
          <w:delText>Materials</w:delText>
        </w:r>
      </w:del>
      <w:r>
        <w:t xml:space="preserve">.” </w:t>
      </w:r>
    </w:p>
    <w:p w14:paraId="2CBA6FE0" w14:textId="77777777" w:rsidR="00AF267A" w:rsidRDefault="00A43530">
      <w:pPr>
        <w:pStyle w:val="DefaultStyle"/>
      </w:pPr>
      <w:r>
        <w:t xml:space="preserve">We are pleased that the Third Referee recommends </w:t>
      </w:r>
      <w:del w:id="6" w:author="Alan McGaughey" w:date="2014-02-15T15:32:00Z">
        <w:r w:rsidDel="00CD06C8">
          <w:delText xml:space="preserve">the </w:delText>
        </w:r>
      </w:del>
      <w:r>
        <w:t>publication</w:t>
      </w:r>
      <w:del w:id="7" w:author="Alan McGaughey" w:date="2014-02-15T15:32:00Z">
        <w:r w:rsidDel="00CD06C8">
          <w:delText xml:space="preserve"> of our manuscript</w:delText>
        </w:r>
      </w:del>
      <w:r>
        <w:t xml:space="preserve">. Our replies to the Third Referee’s </w:t>
      </w:r>
      <w:del w:id="8" w:author="Alan McGaughey" w:date="2014-02-15T15:32:00Z">
        <w:r w:rsidDel="00CD06C8">
          <w:delText xml:space="preserve">additional </w:delText>
        </w:r>
      </w:del>
      <w:r>
        <w:t>comments are included in the attached rebuttal.</w:t>
      </w:r>
    </w:p>
    <w:p w14:paraId="0762AF88" w14:textId="77777777" w:rsidR="00AF267A" w:rsidRDefault="00A43530">
      <w:pPr>
        <w:pStyle w:val="DefaultStyle"/>
      </w:pPr>
      <w:r>
        <w:t>We look forward to your response.</w:t>
      </w:r>
    </w:p>
    <w:p w14:paraId="6FF4AEFF" w14:textId="77777777" w:rsidR="00AF267A" w:rsidRDefault="00A43530">
      <w:pPr>
        <w:pStyle w:val="DefaultStyle"/>
      </w:pPr>
      <w:r>
        <w:t>Sincerely,</w:t>
      </w:r>
    </w:p>
    <w:p w14:paraId="18EA6E7D" w14:textId="77777777" w:rsidR="00AF267A" w:rsidRDefault="00A43530">
      <w:pPr>
        <w:pStyle w:val="DefaultStyle"/>
      </w:pPr>
      <w:r>
        <w:rPr>
          <w:noProof/>
        </w:rPr>
        <w:drawing>
          <wp:inline distT="0" distB="0" distL="0" distR="0" wp14:anchorId="3074C7A9" wp14:editId="0B1C643B">
            <wp:extent cx="1499870" cy="30353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rcRect/>
                    <a:stretch>
                      <a:fillRect/>
                    </a:stretch>
                  </pic:blipFill>
                  <pic:spPr bwMode="auto">
                    <a:xfrm>
                      <a:off x="0" y="0"/>
                      <a:ext cx="1499870" cy="303530"/>
                    </a:xfrm>
                    <a:prstGeom prst="rect">
                      <a:avLst/>
                    </a:prstGeom>
                    <a:noFill/>
                    <a:ln w="9525">
                      <a:noFill/>
                      <a:miter lim="800000"/>
                      <a:headEnd/>
                      <a:tailEnd/>
                    </a:ln>
                  </pic:spPr>
                </pic:pic>
              </a:graphicData>
            </a:graphic>
          </wp:inline>
        </w:drawing>
      </w:r>
    </w:p>
    <w:p w14:paraId="749D8301" w14:textId="77777777" w:rsidR="00AF267A" w:rsidRDefault="00A43530">
      <w:pPr>
        <w:pStyle w:val="DefaultStyle"/>
      </w:pPr>
      <w:r>
        <w:t>Alan McGaughey</w:t>
      </w:r>
    </w:p>
    <w:p w14:paraId="59B7B625" w14:textId="77777777" w:rsidR="00AF267A" w:rsidRDefault="00AF267A">
      <w:pPr>
        <w:pStyle w:val="DefaultStyle"/>
      </w:pPr>
    </w:p>
    <w:p w14:paraId="77D3A226" w14:textId="77777777" w:rsidR="00AF267A" w:rsidRDefault="00A43530">
      <w:pPr>
        <w:pStyle w:val="DefaultStyle"/>
        <w:pageBreakBefore/>
      </w:pPr>
      <w:r>
        <w:rPr>
          <w:b/>
          <w:bCs/>
          <w:sz w:val="28"/>
          <w:szCs w:val="28"/>
        </w:rPr>
        <w:lastRenderedPageBreak/>
        <w:t>Response to the First Report of the Third Referee</w:t>
      </w:r>
    </w:p>
    <w:p w14:paraId="0D007D8D" w14:textId="77777777" w:rsidR="00AF267A" w:rsidRDefault="00A43530">
      <w:pPr>
        <w:pStyle w:val="PreformattedText"/>
      </w:pPr>
      <w:r>
        <w:rPr>
          <w:rFonts w:ascii="Calibri" w:hAnsi="Calibri"/>
          <w:i/>
          <w:iCs/>
          <w:color w:val="222222"/>
          <w:sz w:val="22"/>
          <w:szCs w:val="22"/>
        </w:rPr>
        <w:t>1) The chosen density of the a-SiO2 models (2.35 g/cc) is relatively far from the standard experimental density of silica (~2.2 g/cc): this may have a consequence on the structure and most likely on the speed of sound. This choice should be justified and the structure of the a-SiO2 models should be described in more details, especially concerning the presence of coordination defects.</w:t>
      </w:r>
    </w:p>
    <w:p w14:paraId="66DD3382" w14:textId="77777777" w:rsidR="00AF267A" w:rsidRDefault="00AF267A">
      <w:pPr>
        <w:pStyle w:val="PreformattedText"/>
      </w:pPr>
    </w:p>
    <w:p w14:paraId="4F0DDF49" w14:textId="77777777" w:rsidR="00AF267A" w:rsidRDefault="00A43530">
      <w:pPr>
        <w:pStyle w:val="DefaultStyle"/>
        <w:spacing w:after="0"/>
      </w:pPr>
      <w:r>
        <w:t>We</w:t>
      </w:r>
      <w:del w:id="9" w:author="Alan McGaughey" w:date="2014-02-15T15:46:00Z">
        <w:r w:rsidDel="00A43530">
          <w:delText xml:space="preserve"> </w:delText>
        </w:r>
      </w:del>
      <w:del w:id="10" w:author="Alan McGaughey" w:date="2014-02-15T15:45:00Z">
        <w:r w:rsidDel="00A43530">
          <w:delText>have</w:delText>
        </w:r>
      </w:del>
      <w:r>
        <w:t xml:space="preserve"> added a comment </w:t>
      </w:r>
      <w:ins w:id="11" w:author="Alan McGaughey" w:date="2014-02-15T15:46:00Z">
        <w:r>
          <w:t>to</w:t>
        </w:r>
      </w:ins>
      <w:del w:id="12" w:author="Alan McGaughey" w:date="2014-02-15T15:46:00Z">
        <w:r w:rsidDel="00A43530">
          <w:delText>in</w:delText>
        </w:r>
      </w:del>
      <w:r>
        <w:t xml:space="preserve"> Section III</w:t>
      </w:r>
      <w:ins w:id="13" w:author="Alan McGaughey" w:date="2014-02-15T15:52:00Z">
        <w:r w:rsidR="00D22528">
          <w:t xml:space="preserve"> </w:t>
        </w:r>
      </w:ins>
      <w:del w:id="14" w:author="Alan McGaughey" w:date="2014-02-15T15:52:00Z">
        <w:r w:rsidDel="00D22528">
          <w:delText>.</w:delText>
        </w:r>
      </w:del>
      <w:proofErr w:type="gramStart"/>
      <w:r>
        <w:t>A</w:t>
      </w:r>
      <w:proofErr w:type="gramEnd"/>
      <w:del w:id="15" w:author="Alan McGaughey" w:date="2014-02-15T15:52:00Z">
        <w:r w:rsidDel="00D22528">
          <w:delText>.</w:delText>
        </w:r>
      </w:del>
      <w:r>
        <w:t xml:space="preserve"> concerning the density of </w:t>
      </w:r>
      <w:bookmarkStart w:id="16" w:name="__DdeLink__2216_275726557"/>
      <w:r>
        <w:t>a-SiO</w:t>
      </w:r>
      <w:r>
        <w:rPr>
          <w:vertAlign w:val="subscript"/>
        </w:rPr>
        <w:t>2</w:t>
      </w:r>
      <w:bookmarkEnd w:id="16"/>
      <w:r>
        <w:t xml:space="preserve">. The modified text is highlighted in </w:t>
      </w:r>
      <w:commentRangeStart w:id="17"/>
      <w:r>
        <w:t>red</w:t>
      </w:r>
      <w:commentRangeEnd w:id="17"/>
      <w:r w:rsidR="00D22528">
        <w:rPr>
          <w:rStyle w:val="CommentReference"/>
        </w:rPr>
        <w:commentReference w:id="17"/>
      </w:r>
      <w:r>
        <w:t xml:space="preserve">. As for the </w:t>
      </w:r>
      <w:commentRangeStart w:id="18"/>
      <w:r>
        <w:t>presence of coordination defects</w:t>
      </w:r>
      <w:commentRangeEnd w:id="18"/>
      <w:r>
        <w:rPr>
          <w:rStyle w:val="CommentReference"/>
        </w:rPr>
        <w:commentReference w:id="18"/>
      </w:r>
      <w:proofErr w:type="gramStart"/>
      <w:r>
        <w:t xml:space="preserve">, </w:t>
      </w:r>
      <w:ins w:id="19" w:author="Alan McGaughey" w:date="2014-02-15T16:06:00Z">
        <w:r w:rsidR="00C600BA">
          <w:t>….</w:t>
        </w:r>
        <w:proofErr w:type="gramEnd"/>
        <w:r w:rsidR="00C600BA">
          <w:t xml:space="preserve"> T</w:t>
        </w:r>
      </w:ins>
      <w:del w:id="20" w:author="Alan McGaughey" w:date="2014-02-15T16:06:00Z">
        <w:r w:rsidDel="00C600BA">
          <w:delText>we feel that t</w:delText>
        </w:r>
      </w:del>
      <w:r>
        <w:t xml:space="preserve">he radial distribution function </w:t>
      </w:r>
      <w:ins w:id="21" w:author="Alan McGaughey" w:date="2014-02-15T16:06:00Z">
        <w:r w:rsidR="00C600BA">
          <w:t>[</w:t>
        </w:r>
      </w:ins>
      <w:del w:id="22" w:author="Alan McGaughey" w:date="2014-02-15T16:06:00Z">
        <w:r w:rsidDel="00C600BA">
          <w:delText>(</w:delText>
        </w:r>
      </w:del>
      <w:r>
        <w:t>Fig. 3 (a)</w:t>
      </w:r>
      <w:ins w:id="23" w:author="Alan McGaughey" w:date="2014-02-15T16:06:00Z">
        <w:r w:rsidR="00C600BA">
          <w:t>]</w:t>
        </w:r>
      </w:ins>
      <w:del w:id="24" w:author="Alan McGaughey" w:date="2014-02-15T16:06:00Z">
        <w:r w:rsidDel="00C600BA">
          <w:delText>)</w:delText>
        </w:r>
      </w:del>
      <w:r>
        <w:t xml:space="preserve"> </w:t>
      </w:r>
      <w:del w:id="25" w:author="Alan McGaughey" w:date="2014-02-15T16:07:00Z">
        <w:r w:rsidDel="00C600BA">
          <w:delText xml:space="preserve">is sufficient for </w:delText>
        </w:r>
      </w:del>
      <w:r>
        <w:t>describ</w:t>
      </w:r>
      <w:ins w:id="26" w:author="Alan McGaughey" w:date="2014-02-15T16:07:00Z">
        <w:r w:rsidR="00C600BA">
          <w:t>es</w:t>
        </w:r>
      </w:ins>
      <w:del w:id="27" w:author="Alan McGaughey" w:date="2014-02-15T16:07:00Z">
        <w:r w:rsidDel="00C600BA">
          <w:delText>ing</w:delText>
        </w:r>
      </w:del>
      <w:r>
        <w:t xml:space="preserve"> the bonding environment of our model of a-SiO</w:t>
      </w:r>
      <w:r>
        <w:rPr>
          <w:vertAlign w:val="subscript"/>
        </w:rPr>
        <w:t>2</w:t>
      </w:r>
      <w:ins w:id="28" w:author="Alan McGaughey" w:date="2014-02-15T16:07:00Z">
        <w:r w:rsidR="00C600BA">
          <w:t xml:space="preserve"> and</w:t>
        </w:r>
      </w:ins>
      <w:del w:id="29" w:author="Alan McGaughey" w:date="2014-02-15T16:07:00Z">
        <w:r w:rsidDel="00C600BA">
          <w:delText>, which</w:delText>
        </w:r>
      </w:del>
      <w:r>
        <w:t xml:space="preserve"> compares well with experiment.</w:t>
      </w:r>
      <w:del w:id="30" w:author="Alan McGaughey" w:date="2014-02-15T15:50:00Z">
        <w:r w:rsidDel="00A43530">
          <w:delText xml:space="preserve"> The fine structural detail of our model of a-SiO</w:delText>
        </w:r>
        <w:r w:rsidDel="00A43530">
          <w:rPr>
            <w:vertAlign w:val="subscript"/>
          </w:rPr>
          <w:delText>2</w:delText>
        </w:r>
        <w:r w:rsidDel="00A43530">
          <w:delText xml:space="preserve"> is not necessary to compare with our model of a-Si, which differs significantly from a-SiO</w:delText>
        </w:r>
        <w:r w:rsidDel="00A43530">
          <w:rPr>
            <w:vertAlign w:val="subscript"/>
          </w:rPr>
          <w:delText>2</w:delText>
        </w:r>
        <w:r w:rsidDel="00A43530">
          <w:delText>.</w:delText>
        </w:r>
      </w:del>
    </w:p>
    <w:p w14:paraId="623BE449" w14:textId="77777777" w:rsidR="00AF267A" w:rsidRDefault="00AF267A">
      <w:pPr>
        <w:pStyle w:val="DefaultStyle"/>
        <w:spacing w:after="0"/>
        <w:rPr>
          <w:ins w:id="31" w:author="Alan McGaughey" w:date="2014-02-15T15:53:00Z"/>
        </w:rPr>
      </w:pPr>
    </w:p>
    <w:p w14:paraId="2EB1AC85" w14:textId="77777777" w:rsidR="00D22528" w:rsidRDefault="00D22528">
      <w:pPr>
        <w:pStyle w:val="DefaultStyle"/>
        <w:spacing w:after="0"/>
      </w:pPr>
    </w:p>
    <w:p w14:paraId="713448A6" w14:textId="77777777" w:rsidR="00AF267A" w:rsidRDefault="00A43530">
      <w:pPr>
        <w:pStyle w:val="DefaultStyle"/>
        <w:spacing w:after="0"/>
      </w:pPr>
      <w:r>
        <w:rPr>
          <w:i/>
          <w:iCs/>
          <w:color w:val="222222"/>
        </w:rPr>
        <w:t xml:space="preserve">2) I have a problem with Fig. 3: The calculation of the dispersion curves of a-SiO2 does not seem to make much sense beyond 0.5 </w:t>
      </w:r>
      <w:proofErr w:type="spellStart"/>
      <w:r>
        <w:rPr>
          <w:i/>
          <w:iCs/>
          <w:color w:val="222222"/>
        </w:rPr>
        <w:t>wavevector</w:t>
      </w:r>
      <w:proofErr w:type="spellEnd"/>
      <w:r>
        <w:rPr>
          <w:i/>
          <w:iCs/>
          <w:color w:val="222222"/>
        </w:rPr>
        <w:t xml:space="preserve">, as the </w:t>
      </w:r>
      <w:proofErr w:type="gramStart"/>
      <w:r>
        <w:rPr>
          <w:i/>
          <w:iCs/>
          <w:color w:val="222222"/>
        </w:rPr>
        <w:t>S(</w:t>
      </w:r>
      <w:proofErr w:type="spellStart"/>
      <w:proofErr w:type="gramEnd"/>
      <w:r>
        <w:rPr>
          <w:i/>
          <w:iCs/>
          <w:color w:val="222222"/>
        </w:rPr>
        <w:t>omega,k</w:t>
      </w:r>
      <w:proofErr w:type="spellEnd"/>
      <w:r>
        <w:rPr>
          <w:i/>
          <w:iCs/>
          <w:color w:val="222222"/>
        </w:rPr>
        <w:t>) curves are very broad.</w:t>
      </w:r>
    </w:p>
    <w:p w14:paraId="7DD3FC71" w14:textId="77777777" w:rsidR="00AF267A" w:rsidRDefault="00AF267A">
      <w:pPr>
        <w:pStyle w:val="DefaultStyle"/>
        <w:spacing w:after="0"/>
      </w:pPr>
    </w:p>
    <w:p w14:paraId="488869DF" w14:textId="4C5DBB08" w:rsidR="00AF267A" w:rsidRDefault="00A43530">
      <w:pPr>
        <w:pStyle w:val="DefaultStyle"/>
        <w:spacing w:after="0"/>
        <w:rPr>
          <w:ins w:id="32" w:author="Alan McGaughey" w:date="2014-02-15T15:55:00Z"/>
          <w:color w:val="222222"/>
        </w:rPr>
      </w:pPr>
      <w:r>
        <w:rPr>
          <w:color w:val="222222"/>
        </w:rPr>
        <w:t>We agree that the “goodness of fit” (coefficient</w:t>
      </w:r>
      <w:del w:id="33" w:author="Alan McGaughey" w:date="2014-02-15T16:07:00Z">
        <w:r w:rsidDel="00C600BA">
          <w:rPr>
            <w:color w:val="222222"/>
          </w:rPr>
          <w:delText>s</w:delText>
        </w:r>
      </w:del>
      <w:r>
        <w:rPr>
          <w:color w:val="222222"/>
        </w:rPr>
        <w:t xml:space="preserve"> of determination) for</w:t>
      </w:r>
      <w:ins w:id="34" w:author="Alan McGaughey" w:date="2014-02-15T16:07:00Z">
        <w:r w:rsidR="00C600BA">
          <w:rPr>
            <w:color w:val="222222"/>
          </w:rPr>
          <w:t xml:space="preserve"> the</w:t>
        </w:r>
      </w:ins>
      <w:r>
        <w:rPr>
          <w:color w:val="222222"/>
        </w:rPr>
        <w:t xml:space="preserve"> a-SiO</w:t>
      </w:r>
      <w:r>
        <w:rPr>
          <w:color w:val="222222"/>
          <w:vertAlign w:val="subscript"/>
        </w:rPr>
        <w:t>2</w:t>
      </w:r>
      <w:r>
        <w:rPr>
          <w:color w:val="222222"/>
        </w:rPr>
        <w:t xml:space="preserve"> structure factors above a normalized </w:t>
      </w:r>
      <w:proofErr w:type="spellStart"/>
      <w:r>
        <w:rPr>
          <w:color w:val="222222"/>
        </w:rPr>
        <w:t>wavevector</w:t>
      </w:r>
      <w:proofErr w:type="spellEnd"/>
      <w:r>
        <w:rPr>
          <w:color w:val="222222"/>
        </w:rPr>
        <w:t xml:space="preserve"> of 0.2 is </w:t>
      </w:r>
      <w:ins w:id="35" w:author="Alan McGaughey" w:date="2014-02-15T15:54:00Z">
        <w:r w:rsidR="00D22528">
          <w:rPr>
            <w:color w:val="222222"/>
          </w:rPr>
          <w:t>low</w:t>
        </w:r>
      </w:ins>
      <w:del w:id="36" w:author="Alan McGaughey" w:date="2014-02-15T15:54:00Z">
        <w:r w:rsidDel="00D22528">
          <w:rPr>
            <w:color w:val="222222"/>
          </w:rPr>
          <w:delText>questionable</w:delText>
        </w:r>
      </w:del>
      <w:r>
        <w:rPr>
          <w:color w:val="222222"/>
        </w:rPr>
        <w:t>. We commented directly about this</w:t>
      </w:r>
      <w:ins w:id="37" w:author="Alan McGaughey" w:date="2014-02-15T15:54:00Z">
        <w:r w:rsidR="00D22528">
          <w:rPr>
            <w:color w:val="222222"/>
          </w:rPr>
          <w:t xml:space="preserve"> point</w:t>
        </w:r>
      </w:ins>
      <w:r>
        <w:rPr>
          <w:color w:val="222222"/>
        </w:rPr>
        <w:t xml:space="preserve"> in Section I</w:t>
      </w:r>
      <w:del w:id="38" w:author="Alan McGaughey" w:date="2014-02-15T15:53:00Z">
        <w:r w:rsidDel="00D22528">
          <w:rPr>
            <w:color w:val="222222"/>
          </w:rPr>
          <w:delText>.</w:delText>
        </w:r>
      </w:del>
      <w:r>
        <w:rPr>
          <w:color w:val="222222"/>
        </w:rPr>
        <w:t>V</w:t>
      </w:r>
      <w:ins w:id="39" w:author="Alan McGaughey" w:date="2014-02-15T15:53:00Z">
        <w:r w:rsidR="00D22528">
          <w:rPr>
            <w:color w:val="222222"/>
          </w:rPr>
          <w:t xml:space="preserve"> </w:t>
        </w:r>
      </w:ins>
      <w:commentRangeStart w:id="40"/>
      <w:del w:id="41" w:author="Alan McGaughey" w:date="2014-02-15T15:53:00Z">
        <w:r w:rsidDel="00D22528">
          <w:rPr>
            <w:color w:val="222222"/>
          </w:rPr>
          <w:delText>.</w:delText>
        </w:r>
      </w:del>
      <w:r>
        <w:rPr>
          <w:color w:val="222222"/>
        </w:rPr>
        <w:t>B</w:t>
      </w:r>
      <w:commentRangeEnd w:id="40"/>
      <w:r w:rsidR="00D22528">
        <w:rPr>
          <w:rStyle w:val="CommentReference"/>
        </w:rPr>
        <w:commentReference w:id="40"/>
      </w:r>
      <w:ins w:id="42" w:author="Alan McGaughey" w:date="2014-02-15T15:53:00Z">
        <w:r w:rsidR="00D22528">
          <w:rPr>
            <w:color w:val="222222"/>
          </w:rPr>
          <w:t>.</w:t>
        </w:r>
      </w:ins>
      <w:del w:id="43" w:author="Alan McGaughey" w:date="2014-02-15T15:53:00Z">
        <w:r w:rsidDel="00D22528">
          <w:rPr>
            <w:color w:val="222222"/>
          </w:rPr>
          <w:delText>.</w:delText>
        </w:r>
      </w:del>
      <w:r>
        <w:rPr>
          <w:color w:val="222222"/>
        </w:rPr>
        <w:t xml:space="preserve"> </w:t>
      </w:r>
      <w:del w:id="44" w:author="Alan McGaughey" w:date="2014-02-15T17:38:00Z">
        <w:r w:rsidDel="000B371C">
          <w:rPr>
            <w:color w:val="222222"/>
          </w:rPr>
          <w:delText>While the “goodness of fit” is questionable, w</w:delText>
        </w:r>
      </w:del>
      <w:ins w:id="45" w:author="Alan McGaughey" w:date="2014-02-15T17:38:00Z">
        <w:r w:rsidR="000B371C">
          <w:rPr>
            <w:color w:val="222222"/>
          </w:rPr>
          <w:t>W</w:t>
        </w:r>
      </w:ins>
      <w:r>
        <w:rPr>
          <w:color w:val="222222"/>
        </w:rPr>
        <w:t xml:space="preserve">e report the errors explicitly in the text and represent them graphically in Fig. 3 so that the reader is not </w:t>
      </w:r>
      <w:proofErr w:type="gramStart"/>
      <w:r>
        <w:rPr>
          <w:color w:val="222222"/>
        </w:rPr>
        <w:t>mislead</w:t>
      </w:r>
      <w:proofErr w:type="gramEnd"/>
      <w:r>
        <w:rPr>
          <w:color w:val="222222"/>
        </w:rPr>
        <w:t xml:space="preserve">.  </w:t>
      </w:r>
      <w:del w:id="46" w:author="Alan McGaughey" w:date="2014-02-15T17:38:00Z">
        <w:r w:rsidDel="000B371C">
          <w:rPr>
            <w:color w:val="222222"/>
          </w:rPr>
          <w:delText xml:space="preserve"> </w:delText>
        </w:r>
      </w:del>
      <w:r>
        <w:rPr>
          <w:color w:val="222222"/>
        </w:rPr>
        <w:t>We feel</w:t>
      </w:r>
      <w:ins w:id="47" w:author="Alan McGaughey" w:date="2014-02-15T17:38:00Z">
        <w:r w:rsidR="000B371C">
          <w:rPr>
            <w:color w:val="222222"/>
          </w:rPr>
          <w:t xml:space="preserve"> that</w:t>
        </w:r>
      </w:ins>
      <w:r>
        <w:rPr>
          <w:color w:val="222222"/>
        </w:rPr>
        <w:t xml:space="preserve"> it is useful to plot the </w:t>
      </w:r>
      <w:ins w:id="48" w:author="Alan McGaughey" w:date="2014-02-15T15:54:00Z">
        <w:r w:rsidR="00D22528">
          <w:rPr>
            <w:color w:val="222222"/>
          </w:rPr>
          <w:t>(</w:t>
        </w:r>
      </w:ins>
      <w:r>
        <w:rPr>
          <w:color w:val="222222"/>
        </w:rPr>
        <w:t>pseudo</w:t>
      </w:r>
      <w:ins w:id="49" w:author="Alan McGaughey" w:date="2014-02-15T15:54:00Z">
        <w:r w:rsidR="00D22528">
          <w:rPr>
            <w:color w:val="222222"/>
          </w:rPr>
          <w:t>)</w:t>
        </w:r>
      </w:ins>
      <w:r>
        <w:rPr>
          <w:color w:val="222222"/>
        </w:rPr>
        <w:t xml:space="preserve"> dispersion curve for a-SiO</w:t>
      </w:r>
      <w:r>
        <w:rPr>
          <w:color w:val="222222"/>
          <w:vertAlign w:val="subscript"/>
        </w:rPr>
        <w:t>2</w:t>
      </w:r>
      <w:r>
        <w:rPr>
          <w:color w:val="222222"/>
        </w:rPr>
        <w:t xml:space="preserve"> above a </w:t>
      </w:r>
      <w:proofErr w:type="spellStart"/>
      <w:r>
        <w:rPr>
          <w:color w:val="222222"/>
        </w:rPr>
        <w:t>wavevector</w:t>
      </w:r>
      <w:proofErr w:type="spellEnd"/>
      <w:r>
        <w:rPr>
          <w:color w:val="222222"/>
        </w:rPr>
        <w:t xml:space="preserve"> of 0.</w:t>
      </w:r>
      <w:ins w:id="50" w:author="Alan McGaughey" w:date="2014-02-15T15:55:00Z">
        <w:r w:rsidR="00D22528">
          <w:rPr>
            <w:color w:val="222222"/>
          </w:rPr>
          <w:t>5</w:t>
        </w:r>
      </w:ins>
      <w:del w:id="51" w:author="Alan McGaughey" w:date="2014-02-15T15:55:00Z">
        <w:r w:rsidDel="00D22528">
          <w:rPr>
            <w:color w:val="222222"/>
          </w:rPr>
          <w:delText>2</w:delText>
        </w:r>
      </w:del>
      <w:r>
        <w:rPr>
          <w:color w:val="222222"/>
        </w:rPr>
        <w:t xml:space="preserve"> to compare with previous experimental [18,26,28,63,67] and numerical results [41,42,64], as well as to compare with</w:t>
      </w:r>
      <w:ins w:id="52" w:author="Alan McGaughey" w:date="2014-02-15T15:55:00Z">
        <w:r w:rsidR="00D22528">
          <w:rPr>
            <w:color w:val="222222"/>
          </w:rPr>
          <w:t xml:space="preserve"> our</w:t>
        </w:r>
      </w:ins>
      <w:r>
        <w:rPr>
          <w:color w:val="222222"/>
        </w:rPr>
        <w:t xml:space="preserve"> a-Si</w:t>
      </w:r>
      <w:ins w:id="53" w:author="Alan McGaughey" w:date="2014-02-15T15:55:00Z">
        <w:r w:rsidR="00D22528">
          <w:rPr>
            <w:color w:val="222222"/>
          </w:rPr>
          <w:t xml:space="preserve"> data</w:t>
        </w:r>
      </w:ins>
      <w:r>
        <w:rPr>
          <w:color w:val="222222"/>
        </w:rPr>
        <w:t xml:space="preserve">.  </w:t>
      </w:r>
    </w:p>
    <w:p w14:paraId="34525C5D" w14:textId="77777777" w:rsidR="00D22528" w:rsidRDefault="00D22528">
      <w:pPr>
        <w:pStyle w:val="DefaultStyle"/>
        <w:spacing w:after="0"/>
      </w:pPr>
    </w:p>
    <w:p w14:paraId="56AE3925" w14:textId="77777777" w:rsidR="00AF267A" w:rsidRDefault="00AF267A">
      <w:pPr>
        <w:pStyle w:val="DefaultStyle"/>
        <w:spacing w:after="0"/>
      </w:pPr>
    </w:p>
    <w:p w14:paraId="74D326B7" w14:textId="77777777" w:rsidR="00AF267A" w:rsidRDefault="00A43530">
      <w:pPr>
        <w:pStyle w:val="DefaultStyle"/>
        <w:spacing w:after="0"/>
      </w:pPr>
      <w:r>
        <w:rPr>
          <w:i/>
          <w:iCs/>
          <w:color w:val="222222"/>
        </w:rPr>
        <w:t>3) The choice of using the speed of sound obtained from the DOS looks rather arbitrary, as it does not properly take into account longitudinal modes as propagating modes. This choice probably affects the estimate of the thermal conductivity of a-Si (where propagating modes count most), and may explain why the agreement between eq. (1) and Green Kubo calculations (Fig. 6b) is rather poor.</w:t>
      </w:r>
    </w:p>
    <w:p w14:paraId="6381385C" w14:textId="77777777" w:rsidR="00AF267A" w:rsidRDefault="00AF267A">
      <w:pPr>
        <w:pStyle w:val="DefaultStyle"/>
        <w:spacing w:after="0"/>
      </w:pPr>
    </w:p>
    <w:p w14:paraId="6F5C0141" w14:textId="42DCFB5F" w:rsidR="00D22528" w:rsidRDefault="00A43530">
      <w:pPr>
        <w:pStyle w:val="DefaultStyle"/>
        <w:spacing w:after="0"/>
        <w:rPr>
          <w:ins w:id="54" w:author="Alan McGaughey" w:date="2014-02-15T15:58:00Z"/>
          <w:color w:val="222222"/>
        </w:rPr>
      </w:pPr>
      <w:r>
        <w:rPr>
          <w:color w:val="222222"/>
        </w:rPr>
        <w:t>We</w:t>
      </w:r>
      <w:ins w:id="55" w:author="Alan McGaughey" w:date="2014-02-15T16:01:00Z">
        <w:r w:rsidR="00C600BA">
          <w:rPr>
            <w:color w:val="222222"/>
          </w:rPr>
          <w:t xml:space="preserve"> agree that there is some arbitrariness in the choice of the sound speed and believe that we</w:t>
        </w:r>
      </w:ins>
      <w:r>
        <w:rPr>
          <w:color w:val="222222"/>
        </w:rPr>
        <w:t xml:space="preserve"> addressed this comment</w:t>
      </w:r>
      <w:ins w:id="56" w:author="Alan McGaughey" w:date="2014-02-15T16:02:00Z">
        <w:r w:rsidR="00C600BA">
          <w:rPr>
            <w:color w:val="222222"/>
          </w:rPr>
          <w:t xml:space="preserve"> honestly</w:t>
        </w:r>
      </w:ins>
      <w:r>
        <w:rPr>
          <w:color w:val="222222"/>
        </w:rPr>
        <w:t xml:space="preserve"> in</w:t>
      </w:r>
      <w:ins w:id="57" w:author="Alan McGaughey" w:date="2014-02-15T16:02:00Z">
        <w:r w:rsidR="00C600BA">
          <w:rPr>
            <w:color w:val="222222"/>
          </w:rPr>
          <w:t xml:space="preserve"> the last paragraph of</w:t>
        </w:r>
      </w:ins>
      <w:r>
        <w:rPr>
          <w:color w:val="222222"/>
        </w:rPr>
        <w:t xml:space="preserve"> Section IV</w:t>
      </w:r>
      <w:ins w:id="58" w:author="Alan McGaughey" w:date="2014-02-15T15:55:00Z">
        <w:r w:rsidR="00D22528">
          <w:rPr>
            <w:color w:val="222222"/>
          </w:rPr>
          <w:t xml:space="preserve"> </w:t>
        </w:r>
      </w:ins>
      <w:del w:id="59" w:author="Alan McGaughey" w:date="2014-02-15T15:55:00Z">
        <w:r w:rsidDel="00D22528">
          <w:rPr>
            <w:color w:val="222222"/>
          </w:rPr>
          <w:delText>.</w:delText>
        </w:r>
      </w:del>
      <w:r>
        <w:rPr>
          <w:color w:val="222222"/>
        </w:rPr>
        <w:t>C</w:t>
      </w:r>
      <w:del w:id="60" w:author="Alan McGaughey" w:date="2014-02-15T15:55:00Z">
        <w:r w:rsidDel="00D22528">
          <w:rPr>
            <w:color w:val="222222"/>
          </w:rPr>
          <w:delText>.</w:delText>
        </w:r>
      </w:del>
      <w:del w:id="61" w:author="Alan McGaughey" w:date="2014-02-15T16:02:00Z">
        <w:r w:rsidDel="00C600BA">
          <w:rPr>
            <w:color w:val="222222"/>
          </w:rPr>
          <w:delText>, staring with the paragraph “The sound speed v</w:delText>
        </w:r>
        <w:r w:rsidDel="00C600BA">
          <w:rPr>
            <w:color w:val="222222"/>
            <w:vertAlign w:val="subscript"/>
          </w:rPr>
          <w:delText>s,DOS</w:delText>
        </w:r>
        <w:r w:rsidDel="00C600BA">
          <w:rPr>
            <w:color w:val="222222"/>
          </w:rPr>
          <w:delText xml:space="preserve"> will be used for both a-SiO</w:delText>
        </w:r>
        <w:r w:rsidDel="00C600BA">
          <w:rPr>
            <w:color w:val="222222"/>
            <w:vertAlign w:val="subscript"/>
          </w:rPr>
          <w:delText>2</w:delText>
        </w:r>
        <w:r w:rsidDel="00C600BA">
          <w:rPr>
            <w:color w:val="222222"/>
          </w:rPr>
          <w:delText xml:space="preserve"> and a-Si for the rest of this work,...”</w:delText>
        </w:r>
      </w:del>
      <w:r>
        <w:rPr>
          <w:color w:val="222222"/>
        </w:rPr>
        <w:t>. We argue</w:t>
      </w:r>
      <w:ins w:id="62" w:author="Alan McGaughey" w:date="2014-02-15T16:02:00Z">
        <w:r w:rsidR="00C600BA">
          <w:rPr>
            <w:color w:val="222222"/>
          </w:rPr>
          <w:t>d</w:t>
        </w:r>
      </w:ins>
      <w:del w:id="63" w:author="Alan McGaughey" w:date="2014-02-15T16:02:00Z">
        <w:r w:rsidDel="00C600BA">
          <w:rPr>
            <w:color w:val="222222"/>
          </w:rPr>
          <w:delText xml:space="preserve"> in this section</w:delText>
        </w:r>
      </w:del>
      <w:r>
        <w:rPr>
          <w:color w:val="222222"/>
        </w:rPr>
        <w:t xml:space="preserve"> that using a single polarization with mode properties dominated by transverse values </w:t>
      </w:r>
      <w:proofErr w:type="gramStart"/>
      <w:r>
        <w:rPr>
          <w:color w:val="222222"/>
        </w:rPr>
        <w:t>will</w:t>
      </w:r>
      <w:proofErr w:type="gramEnd"/>
      <w:del w:id="64" w:author="Alan McGaughey" w:date="2014-02-15T16:03:00Z">
        <w:r w:rsidDel="00C600BA">
          <w:rPr>
            <w:color w:val="222222"/>
          </w:rPr>
          <w:delText xml:space="preserve"> tend to</w:delText>
        </w:r>
      </w:del>
      <w:r>
        <w:rPr>
          <w:color w:val="222222"/>
        </w:rPr>
        <w:t xml:space="preserve"> maximize the contribution to thermal conductivity from propagating modes. Because the predicted </w:t>
      </w:r>
      <w:proofErr w:type="spellStart"/>
      <w:r>
        <w:rPr>
          <w:color w:val="222222"/>
        </w:rPr>
        <w:t>k</w:t>
      </w:r>
      <w:r>
        <w:rPr>
          <w:color w:val="222222"/>
          <w:vertAlign w:val="subscript"/>
        </w:rPr>
        <w:t>GK</w:t>
      </w:r>
      <w:proofErr w:type="spellEnd"/>
      <w:r>
        <w:rPr>
          <w:color w:val="222222"/>
        </w:rPr>
        <w:t xml:space="preserve"> for a-Si is lower than </w:t>
      </w:r>
      <w:proofErr w:type="spellStart"/>
      <w:r>
        <w:rPr>
          <w:color w:val="222222"/>
        </w:rPr>
        <w:t>k</w:t>
      </w:r>
      <w:r>
        <w:rPr>
          <w:color w:val="222222"/>
          <w:vertAlign w:val="subscript"/>
        </w:rPr>
        <w:t>vib</w:t>
      </w:r>
      <w:proofErr w:type="spellEnd"/>
      <w:ins w:id="65" w:author="Alan McGaughey" w:date="2014-02-15T15:56:00Z">
        <w:r w:rsidR="00D22528">
          <w:rPr>
            <w:color w:val="222222"/>
          </w:rPr>
          <w:t xml:space="preserve"> (but still within the uncertainty)</w:t>
        </w:r>
      </w:ins>
      <w:r>
        <w:rPr>
          <w:color w:val="222222"/>
        </w:rPr>
        <w:t xml:space="preserve">, adjusting the propagating mode properties towards longitudinal values </w:t>
      </w:r>
      <w:del w:id="66" w:author="Alan McGaughey" w:date="2014-02-15T15:55:00Z">
        <w:r w:rsidDel="00D22528">
          <w:rPr>
            <w:color w:val="222222"/>
          </w:rPr>
          <w:delText xml:space="preserve"> </w:delText>
        </w:r>
      </w:del>
      <w:r>
        <w:rPr>
          <w:color w:val="222222"/>
        </w:rPr>
        <w:t xml:space="preserve">would only make the agreement with </w:t>
      </w:r>
      <w:proofErr w:type="spellStart"/>
      <w:r>
        <w:rPr>
          <w:color w:val="222222"/>
        </w:rPr>
        <w:t>k</w:t>
      </w:r>
      <w:r>
        <w:rPr>
          <w:color w:val="222222"/>
          <w:vertAlign w:val="subscript"/>
        </w:rPr>
        <w:t>GK</w:t>
      </w:r>
      <w:proofErr w:type="spellEnd"/>
      <w:r>
        <w:rPr>
          <w:color w:val="222222"/>
        </w:rPr>
        <w:t xml:space="preserve"> worse. </w:t>
      </w:r>
      <w:ins w:id="67" w:author="Alan McGaughey" w:date="2014-02-15T16:03:00Z">
        <w:r w:rsidR="00C600BA">
          <w:rPr>
            <w:color w:val="222222"/>
          </w:rPr>
          <w:t>As such</w:t>
        </w:r>
      </w:ins>
      <w:del w:id="68" w:author="Alan McGaughey" w:date="2014-02-15T16:03:00Z">
        <w:r w:rsidDel="00C600BA">
          <w:rPr>
            <w:color w:val="222222"/>
          </w:rPr>
          <w:delText>Because of this</w:delText>
        </w:r>
      </w:del>
      <w:r>
        <w:rPr>
          <w:color w:val="222222"/>
        </w:rPr>
        <w:t>, we do not feel that the use of Eq. (2) with a single polarization is the cause for the d</w:t>
      </w:r>
      <w:ins w:id="69" w:author="Alan McGaughey" w:date="2014-02-15T17:39:00Z">
        <w:r w:rsidR="000B371C">
          <w:rPr>
            <w:color w:val="222222"/>
          </w:rPr>
          <w:t>ifference</w:t>
        </w:r>
      </w:ins>
      <w:del w:id="70" w:author="Alan McGaughey" w:date="2014-02-15T17:39:00Z">
        <w:r w:rsidDel="000B371C">
          <w:rPr>
            <w:color w:val="222222"/>
          </w:rPr>
          <w:delText>iscrepancy</w:delText>
        </w:r>
      </w:del>
      <w:r>
        <w:rPr>
          <w:color w:val="222222"/>
        </w:rPr>
        <w:t xml:space="preserve"> between </w:t>
      </w:r>
      <w:proofErr w:type="spellStart"/>
      <w:r>
        <w:rPr>
          <w:color w:val="222222"/>
        </w:rPr>
        <w:t>k</w:t>
      </w:r>
      <w:r>
        <w:rPr>
          <w:color w:val="222222"/>
          <w:vertAlign w:val="subscript"/>
        </w:rPr>
        <w:t>vib</w:t>
      </w:r>
      <w:proofErr w:type="spellEnd"/>
      <w:r>
        <w:rPr>
          <w:color w:val="222222"/>
        </w:rPr>
        <w:t xml:space="preserve"> and </w:t>
      </w:r>
      <w:proofErr w:type="spellStart"/>
      <w:r>
        <w:rPr>
          <w:color w:val="222222"/>
        </w:rPr>
        <w:t>k</w:t>
      </w:r>
      <w:r>
        <w:rPr>
          <w:color w:val="222222"/>
          <w:vertAlign w:val="subscript"/>
        </w:rPr>
        <w:t>GK</w:t>
      </w:r>
      <w:proofErr w:type="spellEnd"/>
      <w:r>
        <w:rPr>
          <w:color w:val="222222"/>
        </w:rPr>
        <w:t xml:space="preserve">. </w:t>
      </w:r>
    </w:p>
    <w:p w14:paraId="37A900AB" w14:textId="77777777" w:rsidR="00D22528" w:rsidRDefault="00A43530">
      <w:pPr>
        <w:pStyle w:val="DefaultStyle"/>
        <w:spacing w:after="0"/>
      </w:pPr>
      <w:del w:id="71" w:author="Alan McGaughey" w:date="2014-02-15T15:56:00Z">
        <w:r w:rsidDel="00D22528">
          <w:rPr>
            <w:color w:val="222222"/>
          </w:rPr>
          <w:delText xml:space="preserve"> Furthermore, the two predictions agree within the errors. </w:delText>
        </w:r>
      </w:del>
    </w:p>
    <w:p w14:paraId="698B62E1" w14:textId="77777777" w:rsidR="00AF267A" w:rsidRDefault="00AF267A">
      <w:pPr>
        <w:pStyle w:val="DefaultStyle"/>
        <w:spacing w:after="0"/>
      </w:pPr>
    </w:p>
    <w:p w14:paraId="235D4BE0" w14:textId="77777777" w:rsidR="00AF267A" w:rsidRDefault="00A43530">
      <w:pPr>
        <w:pStyle w:val="DefaultStyle"/>
        <w:spacing w:after="0"/>
      </w:pPr>
      <w:r>
        <w:rPr>
          <w:i/>
          <w:iCs/>
          <w:color w:val="222222"/>
        </w:rPr>
        <w:t xml:space="preserve">4) In the last paragraph of the discussion about lifetimes a comparison is made with the results in Ref. 9. It is shown that discrepancies between the present and the former results do not come from the use of different empirical potentials. It should also be mentioned that samples are generated in different ways. In this work WWW a-Si models are used, while in Ref. 9 models were generated by quenching from liquid Si, and therefore may display significant structural differences. It is worth pointing out that also the </w:t>
      </w:r>
      <w:r>
        <w:rPr>
          <w:i/>
          <w:iCs/>
          <w:color w:val="222222"/>
        </w:rPr>
        <w:lastRenderedPageBreak/>
        <w:t>converged bulk value obtained in this work using MD and the Green Kubo method (2.1 W/m/K) differs significantly from the one in Ref. 9 (3</w:t>
      </w:r>
      <w:ins w:id="72" w:author="Alan McGaughey" w:date="2014-02-15T16:00:00Z">
        <w:r w:rsidR="00D22528">
          <w:rPr>
            <w:i/>
            <w:iCs/>
            <w:color w:val="222222"/>
          </w:rPr>
          <w:t xml:space="preserve"> </w:t>
        </w:r>
      </w:ins>
      <w:del w:id="73" w:author="Alan McGaughey" w:date="2014-02-15T16:00:00Z">
        <w:r w:rsidDel="00D22528">
          <w:rPr>
            <w:i/>
            <w:iCs/>
            <w:color w:val="222222"/>
          </w:rPr>
          <w:br/>
        </w:r>
      </w:del>
      <w:r>
        <w:rPr>
          <w:i/>
          <w:iCs/>
          <w:color w:val="222222"/>
        </w:rPr>
        <w:t>W/m/K), probably due to large differences between the models.</w:t>
      </w:r>
    </w:p>
    <w:p w14:paraId="4D3486B3" w14:textId="77777777" w:rsidR="00AF267A" w:rsidRDefault="00AF267A">
      <w:pPr>
        <w:pStyle w:val="DefaultStyle"/>
        <w:spacing w:after="0"/>
      </w:pPr>
    </w:p>
    <w:p w14:paraId="73204EF3" w14:textId="77777777" w:rsidR="00AF267A" w:rsidRDefault="00D22528">
      <w:pPr>
        <w:pStyle w:val="DefaultStyle"/>
        <w:spacing w:after="0"/>
      </w:pPr>
      <w:ins w:id="74" w:author="Alan McGaughey" w:date="2014-02-15T15:59:00Z">
        <w:r>
          <w:rPr>
            <w:color w:val="222222"/>
          </w:rPr>
          <w:t>We thank the referee for these good</w:t>
        </w:r>
      </w:ins>
      <w:del w:id="75" w:author="Alan McGaughey" w:date="2014-02-15T15:59:00Z">
        <w:r w:rsidR="00A43530" w:rsidDel="00D22528">
          <w:rPr>
            <w:color w:val="222222"/>
          </w:rPr>
          <w:delText>This is a good</w:delText>
        </w:r>
      </w:del>
      <w:r w:rsidR="00A43530">
        <w:rPr>
          <w:color w:val="222222"/>
        </w:rPr>
        <w:t xml:space="preserve"> </w:t>
      </w:r>
      <w:ins w:id="76" w:author="Alan McGaughey" w:date="2014-02-15T16:00:00Z">
        <w:r>
          <w:rPr>
            <w:color w:val="222222"/>
          </w:rPr>
          <w:t>points</w:t>
        </w:r>
      </w:ins>
      <w:del w:id="77" w:author="Alan McGaughey" w:date="2014-02-15T16:00:00Z">
        <w:r w:rsidR="00A43530" w:rsidDel="00D22528">
          <w:rPr>
            <w:color w:val="222222"/>
          </w:rPr>
          <w:delText>point</w:delText>
        </w:r>
      </w:del>
      <w:r w:rsidR="00A43530">
        <w:rPr>
          <w:color w:val="222222"/>
        </w:rPr>
        <w:t>. We</w:t>
      </w:r>
      <w:del w:id="78" w:author="Alan McGaughey" w:date="2014-02-15T15:59:00Z">
        <w:r w:rsidR="00A43530" w:rsidDel="00D22528">
          <w:rPr>
            <w:color w:val="222222"/>
          </w:rPr>
          <w:delText xml:space="preserve"> have</w:delText>
        </w:r>
      </w:del>
      <w:r w:rsidR="00A43530">
        <w:rPr>
          <w:color w:val="222222"/>
        </w:rPr>
        <w:t xml:space="preserve"> added </w:t>
      </w:r>
      <w:del w:id="79" w:author="Alan McGaughey" w:date="2014-02-15T15:59:00Z">
        <w:r w:rsidR="00A43530" w:rsidDel="00D22528">
          <w:rPr>
            <w:color w:val="222222"/>
          </w:rPr>
          <w:delText xml:space="preserve">additional </w:delText>
        </w:r>
      </w:del>
      <w:r w:rsidR="00A43530">
        <w:rPr>
          <w:color w:val="222222"/>
        </w:rPr>
        <w:t>comments to the end of Section IV</w:t>
      </w:r>
      <w:ins w:id="80" w:author="Alan McGaughey" w:date="2014-02-15T15:59:00Z">
        <w:r>
          <w:rPr>
            <w:color w:val="222222"/>
          </w:rPr>
          <w:t xml:space="preserve"> </w:t>
        </w:r>
      </w:ins>
      <w:del w:id="81" w:author="Alan McGaughey" w:date="2014-02-15T15:59:00Z">
        <w:r w:rsidR="00A43530" w:rsidDel="00D22528">
          <w:rPr>
            <w:color w:val="222222"/>
          </w:rPr>
          <w:delText>.</w:delText>
        </w:r>
      </w:del>
      <w:r w:rsidR="00A43530">
        <w:rPr>
          <w:color w:val="222222"/>
        </w:rPr>
        <w:t>D</w:t>
      </w:r>
      <w:del w:id="82" w:author="Alan McGaughey" w:date="2014-02-15T15:59:00Z">
        <w:r w:rsidR="00A43530" w:rsidDel="00D22528">
          <w:rPr>
            <w:color w:val="222222"/>
          </w:rPr>
          <w:delText>.</w:delText>
        </w:r>
      </w:del>
      <w:proofErr w:type="gramStart"/>
      <w:r w:rsidR="00A43530">
        <w:rPr>
          <w:color w:val="222222"/>
        </w:rPr>
        <w:t xml:space="preserve">  </w:t>
      </w:r>
      <w:ins w:id="83" w:author="Alan McGaughey" w:date="2014-02-15T15:59:00Z">
        <w:r>
          <w:rPr>
            <w:color w:val="222222"/>
          </w:rPr>
          <w:t>that</w:t>
        </w:r>
      </w:ins>
      <w:proofErr w:type="gramEnd"/>
      <w:del w:id="84" w:author="Alan McGaughey" w:date="2014-02-15T15:59:00Z">
        <w:r w:rsidR="00A43530" w:rsidDel="00D22528">
          <w:rPr>
            <w:color w:val="222222"/>
          </w:rPr>
          <w:delText>which</w:delText>
        </w:r>
      </w:del>
      <w:r w:rsidR="00A43530">
        <w:rPr>
          <w:color w:val="222222"/>
        </w:rPr>
        <w:t xml:space="preserve"> reiterate</w:t>
      </w:r>
      <w:del w:id="85" w:author="Alan McGaughey" w:date="2014-02-15T17:39:00Z">
        <w:r w:rsidR="00A43530" w:rsidDel="000B371C">
          <w:rPr>
            <w:color w:val="222222"/>
          </w:rPr>
          <w:delText>s</w:delText>
        </w:r>
      </w:del>
      <w:r w:rsidR="00A43530">
        <w:rPr>
          <w:color w:val="222222"/>
        </w:rPr>
        <w:t xml:space="preserve"> all the</w:t>
      </w:r>
      <w:ins w:id="86" w:author="Alan McGaughey" w:date="2014-02-15T16:00:00Z">
        <w:r>
          <w:rPr>
            <w:color w:val="222222"/>
          </w:rPr>
          <w:t>se</w:t>
        </w:r>
      </w:ins>
      <w:r w:rsidR="00A43530">
        <w:rPr>
          <w:color w:val="222222"/>
        </w:rPr>
        <w:t xml:space="preserve"> points</w:t>
      </w:r>
      <w:del w:id="87" w:author="Alan McGaughey" w:date="2014-02-15T16:00:00Z">
        <w:r w:rsidR="00A43530" w:rsidDel="00D22528">
          <w:rPr>
            <w:color w:val="222222"/>
          </w:rPr>
          <w:delText xml:space="preserve"> raised by the Referee in this comment</w:delText>
        </w:r>
      </w:del>
      <w:r w:rsidR="00A43530">
        <w:rPr>
          <w:color w:val="222222"/>
        </w:rPr>
        <w:t xml:space="preserve">. </w:t>
      </w:r>
    </w:p>
    <w:p w14:paraId="3981BCE2" w14:textId="77777777" w:rsidR="00AF267A" w:rsidRDefault="00AF267A">
      <w:pPr>
        <w:pStyle w:val="DefaultStyle"/>
        <w:spacing w:after="0"/>
        <w:rPr>
          <w:ins w:id="88" w:author="Alan McGaughey" w:date="2014-02-15T17:39:00Z"/>
        </w:rPr>
      </w:pPr>
    </w:p>
    <w:p w14:paraId="32A440B5" w14:textId="77777777" w:rsidR="000B371C" w:rsidRDefault="000B371C">
      <w:pPr>
        <w:pStyle w:val="DefaultStyle"/>
        <w:spacing w:after="0"/>
      </w:pPr>
      <w:bookmarkStart w:id="89" w:name="_GoBack"/>
      <w:bookmarkEnd w:id="89"/>
    </w:p>
    <w:p w14:paraId="413806A3" w14:textId="77777777" w:rsidR="00AF267A" w:rsidRDefault="00A43530">
      <w:pPr>
        <w:pStyle w:val="DefaultStyle"/>
        <w:spacing w:after="0"/>
      </w:pPr>
      <w:r>
        <w:rPr>
          <w:i/>
          <w:iCs/>
          <w:color w:val="222222"/>
        </w:rPr>
        <w:t>5) I do not see the point of defining a "diffusion mean free path" as</w:t>
      </w:r>
      <w:ins w:id="90" w:author="Alan McGaughey" w:date="2014-02-15T15:45:00Z">
        <w:r>
          <w:rPr>
            <w:i/>
            <w:iCs/>
            <w:color w:val="222222"/>
          </w:rPr>
          <w:t xml:space="preserve"> </w:t>
        </w:r>
      </w:ins>
      <w:del w:id="91" w:author="Alan McGaughey" w:date="2014-02-15T15:45:00Z">
        <w:r w:rsidDel="00A43530">
          <w:rPr>
            <w:i/>
            <w:iCs/>
            <w:color w:val="222222"/>
          </w:rPr>
          <w:br/>
        </w:r>
      </w:del>
      <w:r>
        <w:rPr>
          <w:i/>
          <w:iCs/>
          <w:color w:val="222222"/>
        </w:rPr>
        <w:t>in eq. 22. It is not physically meaningful, as the physical</w:t>
      </w:r>
      <w:ins w:id="92" w:author="Alan McGaughey" w:date="2014-02-15T15:45:00Z">
        <w:r>
          <w:rPr>
            <w:i/>
            <w:iCs/>
            <w:color w:val="222222"/>
          </w:rPr>
          <w:t xml:space="preserve"> </w:t>
        </w:r>
      </w:ins>
      <w:del w:id="93" w:author="Alan McGaughey" w:date="2014-02-15T15:45:00Z">
        <w:r w:rsidDel="00A43530">
          <w:rPr>
            <w:i/>
            <w:iCs/>
            <w:color w:val="222222"/>
          </w:rPr>
          <w:br/>
        </w:r>
      </w:del>
      <w:r>
        <w:rPr>
          <w:i/>
          <w:iCs/>
          <w:color w:val="222222"/>
        </w:rPr>
        <w:t>interpretation of "diffusions" does not imply the concept of a</w:t>
      </w:r>
      <w:ins w:id="94" w:author="Alan McGaughey" w:date="2014-02-15T15:45:00Z">
        <w:r>
          <w:rPr>
            <w:i/>
            <w:iCs/>
            <w:color w:val="222222"/>
          </w:rPr>
          <w:t xml:space="preserve"> </w:t>
        </w:r>
      </w:ins>
      <w:del w:id="95" w:author="Alan McGaughey" w:date="2014-02-15T15:45:00Z">
        <w:r w:rsidDel="00A43530">
          <w:rPr>
            <w:i/>
            <w:iCs/>
            <w:color w:val="222222"/>
          </w:rPr>
          <w:br/>
        </w:r>
      </w:del>
      <w:r>
        <w:rPr>
          <w:i/>
          <w:iCs/>
          <w:color w:val="222222"/>
        </w:rPr>
        <w:t>propagating wave.</w:t>
      </w:r>
    </w:p>
    <w:p w14:paraId="1D638192" w14:textId="77777777" w:rsidR="00AF267A" w:rsidRDefault="00AF267A">
      <w:pPr>
        <w:pStyle w:val="DefaultStyle"/>
        <w:spacing w:after="0"/>
      </w:pPr>
    </w:p>
    <w:p w14:paraId="0D6E762A" w14:textId="77777777" w:rsidR="00AF267A" w:rsidRDefault="00A43530">
      <w:pPr>
        <w:pStyle w:val="DefaultStyle"/>
        <w:spacing w:after="0"/>
      </w:pPr>
      <w:commentRangeStart w:id="96"/>
      <w:r>
        <w:rPr>
          <w:color w:val="222222"/>
        </w:rPr>
        <w:t>The</w:t>
      </w:r>
      <w:commentRangeEnd w:id="96"/>
      <w:r>
        <w:rPr>
          <w:rStyle w:val="CommentReference"/>
        </w:rPr>
        <w:commentReference w:id="96"/>
      </w:r>
      <w:r>
        <w:rPr>
          <w:color w:val="222222"/>
        </w:rPr>
        <w:t xml:space="preserve"> definition is only physically meaningful for low-frequency </w:t>
      </w:r>
      <w:proofErr w:type="spellStart"/>
      <w:r>
        <w:rPr>
          <w:color w:val="222222"/>
        </w:rPr>
        <w:t>diffusons</w:t>
      </w:r>
      <w:proofErr w:type="spellEnd"/>
      <w:ins w:id="97" w:author="Alan McGaughey" w:date="2014-02-15T15:34:00Z">
        <w:r>
          <w:rPr>
            <w:color w:val="222222"/>
          </w:rPr>
          <w:t>,</w:t>
        </w:r>
      </w:ins>
      <w:r>
        <w:rPr>
          <w:color w:val="222222"/>
        </w:rPr>
        <w:t xml:space="preserve"> which may be </w:t>
      </w:r>
      <w:commentRangeStart w:id="98"/>
      <w:r>
        <w:rPr>
          <w:color w:val="222222"/>
        </w:rPr>
        <w:t>“marginally propagating</w:t>
      </w:r>
      <w:ins w:id="99" w:author="Alan McGaughey" w:date="2014-02-15T15:35:00Z">
        <w:r>
          <w:rPr>
            <w:color w:val="222222"/>
          </w:rPr>
          <w:t>.</w:t>
        </w:r>
      </w:ins>
      <w:r>
        <w:rPr>
          <w:color w:val="222222"/>
        </w:rPr>
        <w:t>”</w:t>
      </w:r>
      <w:commentRangeEnd w:id="98"/>
      <w:r>
        <w:rPr>
          <w:rStyle w:val="CommentReference"/>
        </w:rPr>
        <w:commentReference w:id="98"/>
      </w:r>
      <w:del w:id="100" w:author="Alan McGaughey" w:date="2014-02-15T15:35:00Z">
        <w:r w:rsidDel="00A43530">
          <w:rPr>
            <w:color w:val="222222"/>
          </w:rPr>
          <w:delText>.</w:delText>
        </w:r>
      </w:del>
      <w:r>
        <w:rPr>
          <w:color w:val="222222"/>
        </w:rPr>
        <w:t xml:space="preserve"> By using Eq. (22)</w:t>
      </w:r>
      <w:ins w:id="101" w:author="Alan McGaughey" w:date="2014-02-15T15:35:00Z">
        <w:r>
          <w:rPr>
            <w:color w:val="222222"/>
          </w:rPr>
          <w:t>,</w:t>
        </w:r>
      </w:ins>
      <w:r>
        <w:rPr>
          <w:color w:val="222222"/>
        </w:rPr>
        <w:t xml:space="preserve"> we</w:t>
      </w:r>
      <w:del w:id="102" w:author="Alan McGaughey" w:date="2014-02-15T15:35:00Z">
        <w:r w:rsidDel="00A43530">
          <w:rPr>
            <w:color w:val="222222"/>
          </w:rPr>
          <w:delText xml:space="preserve"> are able to</w:delText>
        </w:r>
      </w:del>
      <w:r>
        <w:rPr>
          <w:color w:val="222222"/>
        </w:rPr>
        <w:t xml:space="preserve"> note that the lowest frequency modes in our models have </w:t>
      </w:r>
      <w:proofErr w:type="spellStart"/>
      <w:r>
        <w:rPr>
          <w:color w:val="222222"/>
        </w:rPr>
        <w:t>diffuson</w:t>
      </w:r>
      <w:proofErr w:type="spellEnd"/>
      <w:r>
        <w:rPr>
          <w:color w:val="222222"/>
        </w:rPr>
        <w:t xml:space="preserve"> MFPs between the lattice constant and the </w:t>
      </w:r>
      <w:proofErr w:type="spellStart"/>
      <w:r>
        <w:rPr>
          <w:color w:val="222222"/>
        </w:rPr>
        <w:t>supercell</w:t>
      </w:r>
      <w:proofErr w:type="spellEnd"/>
      <w:r>
        <w:rPr>
          <w:color w:val="222222"/>
        </w:rPr>
        <w:t xml:space="preserve"> size. This</w:t>
      </w:r>
      <w:ins w:id="103" w:author="Alan McGaughey" w:date="2014-02-15T15:35:00Z">
        <w:r>
          <w:rPr>
            <w:color w:val="222222"/>
          </w:rPr>
          <w:t xml:space="preserve"> finding</w:t>
        </w:r>
      </w:ins>
      <w:r>
        <w:rPr>
          <w:color w:val="222222"/>
        </w:rPr>
        <w:t xml:space="preserve"> supports the notion that the lowest-frequency </w:t>
      </w:r>
      <w:commentRangeStart w:id="104"/>
      <w:r>
        <w:rPr>
          <w:color w:val="222222"/>
        </w:rPr>
        <w:t>modes</w:t>
      </w:r>
      <w:commentRangeEnd w:id="104"/>
      <w:r>
        <w:rPr>
          <w:rStyle w:val="CommentReference"/>
        </w:rPr>
        <w:commentReference w:id="104"/>
      </w:r>
      <w:r>
        <w:rPr>
          <w:color w:val="222222"/>
        </w:rPr>
        <w:t xml:space="preserve"> in our systems are “marginally propagating”. Please note that Eq. (22) has been used in previous studies to estimate MFPs of </w:t>
      </w:r>
      <w:proofErr w:type="spellStart"/>
      <w:r>
        <w:rPr>
          <w:color w:val="222222"/>
        </w:rPr>
        <w:t>diffusons</w:t>
      </w:r>
      <w:proofErr w:type="spellEnd"/>
      <w:r>
        <w:rPr>
          <w:color w:val="222222"/>
        </w:rPr>
        <w:t xml:space="preserve"> to demonstrate marginal propagation [4,6]. </w:t>
      </w:r>
    </w:p>
    <w:p w14:paraId="61B7DE9B" w14:textId="77777777" w:rsidR="00AF267A" w:rsidRDefault="00A43530">
      <w:pPr>
        <w:pStyle w:val="DefaultStyle"/>
        <w:spacing w:after="0"/>
      </w:pPr>
      <w:r>
        <w:rPr>
          <w:i/>
          <w:iCs/>
          <w:color w:val="222222"/>
        </w:rPr>
        <w:br/>
      </w:r>
      <w:ins w:id="105" w:author="Alan McGaughey" w:date="2014-02-15T15:34:00Z">
        <w:r>
          <w:rPr>
            <w:i/>
            <w:iCs/>
            <w:color w:val="222222"/>
          </w:rPr>
          <w:t xml:space="preserve">6) </w:t>
        </w:r>
      </w:ins>
      <w:r>
        <w:rPr>
          <w:i/>
          <w:iCs/>
          <w:color w:val="222222"/>
        </w:rPr>
        <w:t>In page 6, Voigt should be written without "h"!</w:t>
      </w:r>
    </w:p>
    <w:p w14:paraId="65E3C6BC" w14:textId="77777777" w:rsidR="00AF267A" w:rsidRDefault="00AF267A">
      <w:pPr>
        <w:pStyle w:val="DefaultStyle"/>
        <w:spacing w:after="0"/>
      </w:pPr>
    </w:p>
    <w:p w14:paraId="6E4BFFBF" w14:textId="77777777" w:rsidR="00AF267A" w:rsidRDefault="00A43530">
      <w:pPr>
        <w:pStyle w:val="DefaultStyle"/>
        <w:spacing w:after="0"/>
      </w:pPr>
      <w:r>
        <w:rPr>
          <w:color w:val="222222"/>
        </w:rPr>
        <w:t>Thanks for pointing</w:t>
      </w:r>
      <w:del w:id="106" w:author="Alan McGaughey" w:date="2014-02-15T15:33:00Z">
        <w:r w:rsidDel="00CD06C8">
          <w:rPr>
            <w:color w:val="222222"/>
          </w:rPr>
          <w:delText xml:space="preserve"> this</w:delText>
        </w:r>
      </w:del>
      <w:r>
        <w:rPr>
          <w:color w:val="222222"/>
        </w:rPr>
        <w:t xml:space="preserve"> out</w:t>
      </w:r>
      <w:ins w:id="107" w:author="Alan McGaughey" w:date="2014-02-15T15:33:00Z">
        <w:r w:rsidR="00CD06C8">
          <w:rPr>
            <w:color w:val="222222"/>
          </w:rPr>
          <w:t xml:space="preserve"> this error, which</w:t>
        </w:r>
      </w:ins>
      <w:del w:id="108" w:author="Alan McGaughey" w:date="2014-02-15T15:33:00Z">
        <w:r w:rsidDel="00CD06C8">
          <w:rPr>
            <w:color w:val="222222"/>
          </w:rPr>
          <w:delText>! This</w:delText>
        </w:r>
      </w:del>
      <w:r>
        <w:rPr>
          <w:color w:val="222222"/>
        </w:rPr>
        <w:t xml:space="preserve"> has been corrected</w:t>
      </w:r>
      <w:del w:id="109" w:author="Alan McGaughey" w:date="2014-02-15T15:33:00Z">
        <w:r w:rsidDel="00CD06C8">
          <w:rPr>
            <w:color w:val="222222"/>
          </w:rPr>
          <w:delText xml:space="preserve"> and highlighted in red</w:delText>
        </w:r>
      </w:del>
      <w:r>
        <w:rPr>
          <w:color w:val="222222"/>
        </w:rPr>
        <w:t>.</w:t>
      </w:r>
    </w:p>
    <w:sectPr w:rsidR="00AF267A">
      <w:pgSz w:w="12240" w:h="15840"/>
      <w:pgMar w:top="1440" w:right="1440" w:bottom="1440" w:left="1440" w:header="0" w:footer="0" w:gutter="0"/>
      <w:cols w:space="720"/>
      <w:formProt w:val="0"/>
      <w:docGrid w:linePitch="620" w:charSpace="819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Alan McGaughey" w:date="2014-02-15T16:06:00Z" w:initials="AM">
    <w:p w14:paraId="5B3DE9FF" w14:textId="77777777" w:rsidR="00D22528" w:rsidRDefault="00D22528">
      <w:pPr>
        <w:pStyle w:val="CommentText"/>
      </w:pPr>
      <w:r>
        <w:rPr>
          <w:rStyle w:val="CommentReference"/>
        </w:rPr>
        <w:annotationRef/>
      </w:r>
      <w:r>
        <w:t>Provide that text here – make the reviewers job as easy as possible.</w:t>
      </w:r>
      <w:r w:rsidR="00C600BA">
        <w:t xml:space="preserve"> Also, is there a related easy comment on the speed of sound to be made in that section?</w:t>
      </w:r>
    </w:p>
  </w:comment>
  <w:comment w:id="18" w:author="Alan McGaughey" w:date="2014-02-15T17:37:00Z" w:initials="AM">
    <w:p w14:paraId="7146CF2C" w14:textId="73004687" w:rsidR="00D22528" w:rsidRDefault="00D22528">
      <w:pPr>
        <w:pStyle w:val="CommentText"/>
      </w:pPr>
      <w:r>
        <w:rPr>
          <w:rStyle w:val="CommentReference"/>
        </w:rPr>
        <w:annotationRef/>
      </w:r>
      <w:r>
        <w:t xml:space="preserve">See Table 2 of my 2004 IJHMT. The </w:t>
      </w:r>
      <w:proofErr w:type="spellStart"/>
      <w:r>
        <w:t>coordinations</w:t>
      </w:r>
      <w:proofErr w:type="spellEnd"/>
      <w:r>
        <w:t xml:space="preserve"> are always at least 99.5% of that expected</w:t>
      </w:r>
      <w:r w:rsidR="000B371C">
        <w:t xml:space="preserve"> (4 for Si, 2 for O)</w:t>
      </w:r>
      <w:r>
        <w:t>. I think that it is worth including in the response and in the main text.</w:t>
      </w:r>
    </w:p>
  </w:comment>
  <w:comment w:id="40" w:author="Alan McGaughey" w:date="2014-02-15T15:54:00Z" w:initials="AM">
    <w:p w14:paraId="4486CEA2" w14:textId="77777777" w:rsidR="00D22528" w:rsidRDefault="00D22528">
      <w:pPr>
        <w:pStyle w:val="CommentText"/>
      </w:pPr>
      <w:r>
        <w:rPr>
          <w:rStyle w:val="CommentReference"/>
        </w:rPr>
        <w:annotationRef/>
      </w:r>
      <w:r>
        <w:t>Provide the specific location in the text.</w:t>
      </w:r>
    </w:p>
  </w:comment>
  <w:comment w:id="96" w:author="Alan McGaughey" w:date="2014-02-15T15:45:00Z" w:initials="AM">
    <w:p w14:paraId="02B1FC3D" w14:textId="77777777" w:rsidR="00D22528" w:rsidRDefault="00D22528">
      <w:pPr>
        <w:pStyle w:val="CommentText"/>
      </w:pPr>
      <w:r>
        <w:rPr>
          <w:rStyle w:val="CommentReference"/>
        </w:rPr>
        <w:annotationRef/>
      </w:r>
      <w:r>
        <w:t>You need to justify why this calculation was performed. Saying that someone else did it is not sufficient. Do we need the calculation? Is the point to compare to the He data?</w:t>
      </w:r>
    </w:p>
  </w:comment>
  <w:comment w:id="98" w:author="Alan McGaughey" w:date="2014-02-15T15:41:00Z" w:initials="AM">
    <w:p w14:paraId="01266C68" w14:textId="77777777" w:rsidR="00D22528" w:rsidRDefault="00D22528">
      <w:pPr>
        <w:pStyle w:val="CommentText"/>
      </w:pPr>
      <w:r>
        <w:rPr>
          <w:rStyle w:val="CommentReference"/>
        </w:rPr>
        <w:annotationRef/>
      </w:r>
      <w:r>
        <w:t>Provide a reference? Use of quotations implies that someone else has used this phrase before.</w:t>
      </w:r>
    </w:p>
  </w:comment>
  <w:comment w:id="104" w:author="Alan McGaughey" w:date="2014-02-15T15:36:00Z" w:initials="AM">
    <w:p w14:paraId="3A1986C2" w14:textId="77777777" w:rsidR="00D22528" w:rsidRDefault="00D22528">
      <w:pPr>
        <w:pStyle w:val="CommentText"/>
      </w:pPr>
      <w:r>
        <w:rPr>
          <w:rStyle w:val="CommentReference"/>
        </w:rPr>
        <w:annotationRef/>
      </w:r>
      <w:r>
        <w:t>Should be diffusions, right? We know that there are low-frequency phonon like modes in both systems.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jaVu Sans">
    <w:panose1 w:val="00000000000000000000"/>
    <w:charset w:val="00"/>
    <w:family w:val="roman"/>
    <w:notTrueType/>
    <w:pitch w:val="default"/>
  </w:font>
  <w:font w:name="Lohit Hindi">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WenQuanYi Micro Hei">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DejaVu Sans Mono">
    <w:altName w:val="Times New Roman"/>
    <w:charset w:val="80"/>
    <w:family w:val="roman"/>
    <w:pitch w:val="variable"/>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67A"/>
    <w:rsid w:val="000B371C"/>
    <w:rsid w:val="00A43530"/>
    <w:rsid w:val="00AF267A"/>
    <w:rsid w:val="00C600BA"/>
    <w:rsid w:val="00CD06C8"/>
    <w:rsid w:val="00D225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F8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spacing w:after="200" w:line="276" w:lineRule="auto"/>
    </w:pPr>
    <w:rPr>
      <w:rFonts w:ascii="Calibri" w:eastAsia="WenQuanYi Micro Hei" w:hAnsi="Calibri" w:cs="Calibri"/>
      <w:color w:val="00000A"/>
      <w:sz w:val="22"/>
      <w:szCs w:val="22"/>
      <w:lang w:eastAsia="en-US"/>
    </w:rPr>
  </w:style>
  <w:style w:type="character" w:customStyle="1" w:styleId="BodyTextIndentChar">
    <w:name w:val="Body Text Indent Char"/>
    <w:basedOn w:val="DefaultParagraphFont"/>
    <w:rPr>
      <w:rFonts w:ascii="Times New Roman" w:eastAsia="Times New Roman" w:hAnsi="Times New Roman" w:cs="Times New Roman"/>
      <w:b/>
      <w:bCs/>
      <w:sz w:val="20"/>
      <w:szCs w:val="20"/>
    </w:rPr>
  </w:style>
  <w:style w:type="character" w:customStyle="1" w:styleId="BalloonTextChar">
    <w:name w:val="Balloon Text Char"/>
    <w:basedOn w:val="DefaultParagraphFont"/>
    <w:rPr>
      <w:rFonts w:ascii="Tahoma" w:hAnsi="Tahoma" w:cs="Tahoma"/>
      <w:sz w:val="16"/>
      <w:szCs w:val="16"/>
    </w:rPr>
  </w:style>
  <w:style w:type="character" w:customStyle="1" w:styleId="PlainTextChar">
    <w:name w:val="Plain Text Char"/>
    <w:basedOn w:val="DefaultParagraphFont"/>
    <w:rPr>
      <w:rFonts w:ascii="Consolas" w:hAnsi="Consolas"/>
      <w:sz w:val="21"/>
      <w:szCs w:val="21"/>
    </w:rPr>
  </w:style>
  <w:style w:type="character" w:customStyle="1" w:styleId="InternetLink">
    <w:name w:val="Internet Link"/>
    <w:basedOn w:val="DefaultParagraphFont"/>
    <w:rPr>
      <w:color w:val="0000FF"/>
      <w:u w:val="single"/>
      <w:lang w:val="en-US" w:eastAsia="en-US" w:bidi="en-US"/>
    </w:rPr>
  </w:style>
  <w:style w:type="character" w:customStyle="1" w:styleId="ListLabel1">
    <w:name w:val="ListLabel 1"/>
    <w:rPr>
      <w:rFonts w:cs="Courier New"/>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style>
  <w:style w:type="character" w:customStyle="1" w:styleId="CommentSubjectChar">
    <w:name w:val="Comment Subject Char"/>
    <w:basedOn w:val="CommentTextChar"/>
    <w:rPr>
      <w:b/>
      <w:bCs/>
      <w:sz w:val="20"/>
      <w:szCs w:val="20"/>
    </w:rPr>
  </w:style>
  <w:style w:type="paragraph" w:customStyle="1" w:styleId="Heading">
    <w:name w:val="Heading"/>
    <w:basedOn w:val="DefaultStyle"/>
    <w:next w:val="TextBody"/>
    <w:pPr>
      <w:keepNext/>
      <w:spacing w:before="240" w:after="120"/>
    </w:pPr>
    <w:rPr>
      <w:rFonts w:ascii="Arial" w:eastAsia="DejaVu Sans" w:hAnsi="Arial" w:cs="Lohit Hindi"/>
      <w:sz w:val="28"/>
      <w:szCs w:val="28"/>
    </w:rPr>
  </w:style>
  <w:style w:type="paragraph" w:customStyle="1" w:styleId="TextBody">
    <w:name w:val="Text Body"/>
    <w:basedOn w:val="DefaultStyle"/>
    <w:pPr>
      <w:spacing w:after="120"/>
    </w:p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sz w:val="24"/>
      <w:szCs w:val="24"/>
    </w:rPr>
  </w:style>
  <w:style w:type="paragraph" w:customStyle="1" w:styleId="Index">
    <w:name w:val="Index"/>
    <w:basedOn w:val="DefaultStyle"/>
    <w:pPr>
      <w:suppressLineNumbers/>
    </w:pPr>
    <w:rPr>
      <w:rFonts w:cs="Lohit Hindi"/>
    </w:rPr>
  </w:style>
  <w:style w:type="paragraph" w:customStyle="1" w:styleId="TextBodyIndent">
    <w:name w:val="Text Body Indent"/>
    <w:basedOn w:val="DefaultStyle"/>
    <w:pPr>
      <w:spacing w:after="0" w:line="100" w:lineRule="atLeast"/>
      <w:ind w:left="5040" w:firstLine="720"/>
    </w:pPr>
    <w:rPr>
      <w:rFonts w:ascii="Times New Roman" w:eastAsia="Times New Roman" w:hAnsi="Times New Roman" w:cs="Times New Roman"/>
      <w:b/>
      <w:bCs/>
      <w:sz w:val="20"/>
      <w:szCs w:val="20"/>
    </w:rPr>
  </w:style>
  <w:style w:type="paragraph" w:styleId="BalloonText">
    <w:name w:val="Balloon Text"/>
    <w:basedOn w:val="DefaultStyle"/>
    <w:pPr>
      <w:spacing w:after="0" w:line="100" w:lineRule="atLeast"/>
    </w:pPr>
    <w:rPr>
      <w:rFonts w:ascii="Tahoma" w:hAnsi="Tahoma" w:cs="Tahoma"/>
      <w:sz w:val="16"/>
      <w:szCs w:val="16"/>
    </w:rPr>
  </w:style>
  <w:style w:type="paragraph" w:styleId="ListParagraph">
    <w:name w:val="List Paragraph"/>
    <w:basedOn w:val="DefaultStyle"/>
    <w:pPr>
      <w:ind w:left="720"/>
    </w:pPr>
  </w:style>
  <w:style w:type="paragraph" w:styleId="PlainText">
    <w:name w:val="Plain Text"/>
    <w:basedOn w:val="DefaultStyle"/>
    <w:pPr>
      <w:spacing w:after="0" w:line="100" w:lineRule="atLeast"/>
    </w:pPr>
    <w:rPr>
      <w:rFonts w:ascii="Consolas" w:hAnsi="Consolas"/>
      <w:sz w:val="21"/>
      <w:szCs w:val="21"/>
    </w:rPr>
  </w:style>
  <w:style w:type="paragraph" w:customStyle="1" w:styleId="PreformattedText">
    <w:name w:val="Preformatted Text"/>
    <w:basedOn w:val="DefaultStyle"/>
    <w:pPr>
      <w:spacing w:after="0"/>
    </w:pPr>
    <w:rPr>
      <w:rFonts w:ascii="DejaVu Sans Mono" w:eastAsia="DejaVu Sans Mono" w:hAnsi="DejaVu Sans Mono" w:cs="DejaVu Sans Mono"/>
      <w:sz w:val="20"/>
      <w:szCs w:val="20"/>
    </w:rPr>
  </w:style>
  <w:style w:type="paragraph" w:styleId="CommentText">
    <w:name w:val="annotation text"/>
    <w:basedOn w:val="DefaultStyle"/>
  </w:style>
  <w:style w:type="paragraph" w:styleId="CommentSubject">
    <w:name w:val="annotation subject"/>
    <w:basedOn w:val="CommentText"/>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spacing w:after="200" w:line="276" w:lineRule="auto"/>
    </w:pPr>
    <w:rPr>
      <w:rFonts w:ascii="Calibri" w:eastAsia="WenQuanYi Micro Hei" w:hAnsi="Calibri" w:cs="Calibri"/>
      <w:color w:val="00000A"/>
      <w:sz w:val="22"/>
      <w:szCs w:val="22"/>
      <w:lang w:eastAsia="en-US"/>
    </w:rPr>
  </w:style>
  <w:style w:type="character" w:customStyle="1" w:styleId="BodyTextIndentChar">
    <w:name w:val="Body Text Indent Char"/>
    <w:basedOn w:val="DefaultParagraphFont"/>
    <w:rPr>
      <w:rFonts w:ascii="Times New Roman" w:eastAsia="Times New Roman" w:hAnsi="Times New Roman" w:cs="Times New Roman"/>
      <w:b/>
      <w:bCs/>
      <w:sz w:val="20"/>
      <w:szCs w:val="20"/>
    </w:rPr>
  </w:style>
  <w:style w:type="character" w:customStyle="1" w:styleId="BalloonTextChar">
    <w:name w:val="Balloon Text Char"/>
    <w:basedOn w:val="DefaultParagraphFont"/>
    <w:rPr>
      <w:rFonts w:ascii="Tahoma" w:hAnsi="Tahoma" w:cs="Tahoma"/>
      <w:sz w:val="16"/>
      <w:szCs w:val="16"/>
    </w:rPr>
  </w:style>
  <w:style w:type="character" w:customStyle="1" w:styleId="PlainTextChar">
    <w:name w:val="Plain Text Char"/>
    <w:basedOn w:val="DefaultParagraphFont"/>
    <w:rPr>
      <w:rFonts w:ascii="Consolas" w:hAnsi="Consolas"/>
      <w:sz w:val="21"/>
      <w:szCs w:val="21"/>
    </w:rPr>
  </w:style>
  <w:style w:type="character" w:customStyle="1" w:styleId="InternetLink">
    <w:name w:val="Internet Link"/>
    <w:basedOn w:val="DefaultParagraphFont"/>
    <w:rPr>
      <w:color w:val="0000FF"/>
      <w:u w:val="single"/>
      <w:lang w:val="en-US" w:eastAsia="en-US" w:bidi="en-US"/>
    </w:rPr>
  </w:style>
  <w:style w:type="character" w:customStyle="1" w:styleId="ListLabel1">
    <w:name w:val="ListLabel 1"/>
    <w:rPr>
      <w:rFonts w:cs="Courier New"/>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style>
  <w:style w:type="character" w:customStyle="1" w:styleId="CommentSubjectChar">
    <w:name w:val="Comment Subject Char"/>
    <w:basedOn w:val="CommentTextChar"/>
    <w:rPr>
      <w:b/>
      <w:bCs/>
      <w:sz w:val="20"/>
      <w:szCs w:val="20"/>
    </w:rPr>
  </w:style>
  <w:style w:type="paragraph" w:customStyle="1" w:styleId="Heading">
    <w:name w:val="Heading"/>
    <w:basedOn w:val="DefaultStyle"/>
    <w:next w:val="TextBody"/>
    <w:pPr>
      <w:keepNext/>
      <w:spacing w:before="240" w:after="120"/>
    </w:pPr>
    <w:rPr>
      <w:rFonts w:ascii="Arial" w:eastAsia="DejaVu Sans" w:hAnsi="Arial" w:cs="Lohit Hindi"/>
      <w:sz w:val="28"/>
      <w:szCs w:val="28"/>
    </w:rPr>
  </w:style>
  <w:style w:type="paragraph" w:customStyle="1" w:styleId="TextBody">
    <w:name w:val="Text Body"/>
    <w:basedOn w:val="DefaultStyle"/>
    <w:pPr>
      <w:spacing w:after="120"/>
    </w:p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sz w:val="24"/>
      <w:szCs w:val="24"/>
    </w:rPr>
  </w:style>
  <w:style w:type="paragraph" w:customStyle="1" w:styleId="Index">
    <w:name w:val="Index"/>
    <w:basedOn w:val="DefaultStyle"/>
    <w:pPr>
      <w:suppressLineNumbers/>
    </w:pPr>
    <w:rPr>
      <w:rFonts w:cs="Lohit Hindi"/>
    </w:rPr>
  </w:style>
  <w:style w:type="paragraph" w:customStyle="1" w:styleId="TextBodyIndent">
    <w:name w:val="Text Body Indent"/>
    <w:basedOn w:val="DefaultStyle"/>
    <w:pPr>
      <w:spacing w:after="0" w:line="100" w:lineRule="atLeast"/>
      <w:ind w:left="5040" w:firstLine="720"/>
    </w:pPr>
    <w:rPr>
      <w:rFonts w:ascii="Times New Roman" w:eastAsia="Times New Roman" w:hAnsi="Times New Roman" w:cs="Times New Roman"/>
      <w:b/>
      <w:bCs/>
      <w:sz w:val="20"/>
      <w:szCs w:val="20"/>
    </w:rPr>
  </w:style>
  <w:style w:type="paragraph" w:styleId="BalloonText">
    <w:name w:val="Balloon Text"/>
    <w:basedOn w:val="DefaultStyle"/>
    <w:pPr>
      <w:spacing w:after="0" w:line="100" w:lineRule="atLeast"/>
    </w:pPr>
    <w:rPr>
      <w:rFonts w:ascii="Tahoma" w:hAnsi="Tahoma" w:cs="Tahoma"/>
      <w:sz w:val="16"/>
      <w:szCs w:val="16"/>
    </w:rPr>
  </w:style>
  <w:style w:type="paragraph" w:styleId="ListParagraph">
    <w:name w:val="List Paragraph"/>
    <w:basedOn w:val="DefaultStyle"/>
    <w:pPr>
      <w:ind w:left="720"/>
    </w:pPr>
  </w:style>
  <w:style w:type="paragraph" w:styleId="PlainText">
    <w:name w:val="Plain Text"/>
    <w:basedOn w:val="DefaultStyle"/>
    <w:pPr>
      <w:spacing w:after="0" w:line="100" w:lineRule="atLeast"/>
    </w:pPr>
    <w:rPr>
      <w:rFonts w:ascii="Consolas" w:hAnsi="Consolas"/>
      <w:sz w:val="21"/>
      <w:szCs w:val="21"/>
    </w:rPr>
  </w:style>
  <w:style w:type="paragraph" w:customStyle="1" w:styleId="PreformattedText">
    <w:name w:val="Preformatted Text"/>
    <w:basedOn w:val="DefaultStyle"/>
    <w:pPr>
      <w:spacing w:after="0"/>
    </w:pPr>
    <w:rPr>
      <w:rFonts w:ascii="DejaVu Sans Mono" w:eastAsia="DejaVu Sans Mono" w:hAnsi="DejaVu Sans Mono" w:cs="DejaVu Sans Mono"/>
      <w:sz w:val="20"/>
      <w:szCs w:val="20"/>
    </w:rPr>
  </w:style>
  <w:style w:type="paragraph" w:styleId="CommentText">
    <w:name w:val="annotation text"/>
    <w:basedOn w:val="DefaultStyle"/>
  </w:style>
  <w:style w:type="paragraph" w:styleId="CommentSubject">
    <w:name w:val="annotation subject"/>
    <w:basedOn w:val="CommentText"/>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wmf"/><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821</Words>
  <Characters>4682</Characters>
  <Application>Microsoft Macintosh Word</Application>
  <DocSecurity>0</DocSecurity>
  <Lines>39</Lines>
  <Paragraphs>10</Paragraphs>
  <ScaleCrop>false</ScaleCrop>
  <Company/>
  <LinksUpToDate>false</LinksUpToDate>
  <CharactersWithSpaces>5493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Alan McGaughey</cp:lastModifiedBy>
  <cp:revision>5</cp:revision>
  <cp:lastPrinted>2013-02-01T22:44:00Z</cp:lastPrinted>
  <dcterms:created xsi:type="dcterms:W3CDTF">2014-02-15T20:33:00Z</dcterms:created>
  <dcterms:modified xsi:type="dcterms:W3CDTF">2014-02-15T22:39:00Z</dcterms:modified>
</cp:coreProperties>
</file>